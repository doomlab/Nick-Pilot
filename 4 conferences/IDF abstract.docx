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85040" w14:textId="77777777" w:rsidR="00294BBC" w:rsidRDefault="00294BBC">
      <w:r>
        <w:t>Working title:</w:t>
      </w:r>
    </w:p>
    <w:p w14:paraId="6BCB715A" w14:textId="77777777" w:rsidR="00ED29D7" w:rsidRDefault="00BA7A58">
      <w:r>
        <w:t>Manipulating Associative, Semantic, and Thematic Relationships Between Word Pair</w:t>
      </w:r>
      <w:r w:rsidR="00261AC5">
        <w:t>s to Predict Recall Performance</w:t>
      </w:r>
    </w:p>
    <w:p w14:paraId="76C87C2F" w14:textId="77777777" w:rsidR="00294BBC" w:rsidRDefault="00294BBC"/>
    <w:p w14:paraId="045105E6" w14:textId="77777777" w:rsidR="00294BBC" w:rsidRDefault="00294BBC">
      <w:r>
        <w:t>Abstract:</w:t>
      </w:r>
    </w:p>
    <w:p w14:paraId="335BEE8B" w14:textId="3D1D0741" w:rsidR="00294BBC" w:rsidRDefault="0017657B">
      <w:r>
        <w:t>This study examine</w:t>
      </w:r>
      <w:ins w:id="0" w:author="Erin Buchanan" w:date="2017-04-05T21:14:00Z">
        <w:r w:rsidR="0082504D">
          <w:t>d</w:t>
        </w:r>
      </w:ins>
      <w:del w:id="1" w:author="Erin Buchanan" w:date="2017-04-05T21:14:00Z">
        <w:r w:rsidDel="0082504D">
          <w:delText>s</w:delText>
        </w:r>
      </w:del>
      <w:r>
        <w:t xml:space="preserve"> how the relationships between pairs of words can be used as a predictor of performance on a cued recall task.</w:t>
      </w:r>
      <w:r w:rsidR="000272D1">
        <w:t xml:space="preserve"> </w:t>
      </w:r>
      <w:r w:rsidR="00261AC5">
        <w:t xml:space="preserve"> </w:t>
      </w:r>
      <w:r w:rsidR="00EB481A">
        <w:t>100 participants recruited from Amazon’s Mechanical Turk were shown 63 word pairs of varying associative, semantic, and thematic relatedness</w:t>
      </w:r>
      <w:r w:rsidR="00406E93">
        <w:t>. The pairs were</w:t>
      </w:r>
      <w:r w:rsidR="009258C9">
        <w:t xml:space="preserve"> </w:t>
      </w:r>
      <w:r w:rsidR="008C5C66">
        <w:t>divided</w:t>
      </w:r>
      <w:r w:rsidR="009258C9">
        <w:t xml:space="preserve"> into three blocks containing 21 word pairs each. </w:t>
      </w:r>
      <w:r w:rsidR="00826BD6">
        <w:t xml:space="preserve"> </w:t>
      </w:r>
      <w:r w:rsidR="009258C9">
        <w:t xml:space="preserve">Participants were randomly selected to </w:t>
      </w:r>
      <w:r w:rsidR="00826BD6">
        <w:t>rate each word pair on its level of associative, semantic, or thematic relatedness</w:t>
      </w:r>
      <w:r w:rsidR="009258C9">
        <w:t>.  All 63 word pairs received j</w:t>
      </w:r>
      <w:r w:rsidR="003F15A6">
        <w:t xml:space="preserve">udgments on all three criteria.  </w:t>
      </w:r>
      <w:del w:id="2" w:author="Erin Buchanan" w:date="2017-04-05T21:16:00Z">
        <w:r w:rsidR="003F15A6" w:rsidDel="0082504D">
          <w:delText xml:space="preserve">After completing the three judgement blocks, participants then </w:delText>
        </w:r>
        <w:r w:rsidR="00E751D8" w:rsidDel="0082504D">
          <w:delText xml:space="preserve">took a </w:delText>
        </w:r>
        <w:r w:rsidR="00971F5B" w:rsidDel="0082504D">
          <w:delText>two-minute distractor task</w:delText>
        </w:r>
        <w:r w:rsidR="00853FE2" w:rsidDel="0082504D">
          <w:delText xml:space="preserve"> to account for recencey effects</w:delText>
        </w:r>
        <w:r w:rsidR="00971F5B" w:rsidDel="0082504D">
          <w:delText>.  Following the</w:delText>
        </w:r>
        <w:r w:rsidR="00853FE2" w:rsidDel="0082504D">
          <w:delText xml:space="preserve"> distractor task, p</w:delText>
        </w:r>
      </w:del>
      <w:ins w:id="3" w:author="Erin Buchanan" w:date="2017-04-05T21:16:00Z">
        <w:r w:rsidR="0082504D">
          <w:t>Last, p</w:t>
        </w:r>
      </w:ins>
      <w:r w:rsidR="00853FE2">
        <w:t xml:space="preserve">articipants then completed a </w:t>
      </w:r>
      <w:del w:id="4" w:author="Erin Buchanan" w:date="2017-04-05T21:15:00Z">
        <w:r w:rsidR="00853FE2" w:rsidDel="0082504D">
          <w:delText xml:space="preserve">cued </w:delText>
        </w:r>
      </w:del>
      <w:ins w:id="5" w:author="Erin Buchanan" w:date="2017-04-05T21:15:00Z">
        <w:r w:rsidR="0082504D">
          <w:t>cue-only</w:t>
        </w:r>
        <w:r w:rsidR="0082504D">
          <w:t xml:space="preserve"> </w:t>
        </w:r>
      </w:ins>
      <w:r w:rsidR="00853FE2">
        <w:t>recall task</w:t>
      </w:r>
      <w:del w:id="6" w:author="Erin Buchanan" w:date="2017-04-05T21:15:00Z">
        <w:r w:rsidR="00853FE2" w:rsidDel="0082504D">
          <w:delText xml:space="preserve"> </w:delText>
        </w:r>
      </w:del>
      <w:ins w:id="7" w:author="Erin Buchanan" w:date="2017-04-05T21:15:00Z">
        <w:r w:rsidR="0082504D">
          <w:t xml:space="preserve"> wherein</w:t>
        </w:r>
      </w:ins>
      <w:del w:id="8" w:author="Erin Buchanan" w:date="2017-04-05T21:15:00Z">
        <w:r w:rsidR="00853FE2" w:rsidDel="0082504D">
          <w:delText xml:space="preserve">in which only the first word of each of the 63 word pairs that had been previously judged </w:delText>
        </w:r>
        <w:r w:rsidR="00361834" w:rsidDel="0082504D">
          <w:delText>was presented. P</w:delText>
        </w:r>
      </w:del>
      <w:ins w:id="9" w:author="Erin Buchanan" w:date="2017-04-05T21:15:00Z">
        <w:r w:rsidR="0082504D">
          <w:t xml:space="preserve"> p</w:t>
        </w:r>
      </w:ins>
      <w:r w:rsidR="00853FE2">
        <w:t xml:space="preserve">articipants were asked to complete each pair </w:t>
      </w:r>
      <w:r w:rsidR="00361834">
        <w:t>by filling in the</w:t>
      </w:r>
      <w:r w:rsidR="00853FE2">
        <w:t xml:space="preserve"> correct missing word.  </w:t>
      </w:r>
      <w:r w:rsidR="00E551BB">
        <w:t xml:space="preserve">Our hypothesis </w:t>
      </w:r>
      <w:del w:id="10" w:author="Erin Buchanan" w:date="2017-04-05T21:16:00Z">
        <w:r w:rsidR="00E551BB" w:rsidDel="0082504D">
          <w:delText xml:space="preserve">is </w:delText>
        </w:r>
      </w:del>
      <w:ins w:id="11" w:author="Erin Buchanan" w:date="2017-04-05T21:16:00Z">
        <w:r w:rsidR="0082504D">
          <w:t>was</w:t>
        </w:r>
        <w:r w:rsidR="0082504D">
          <w:t xml:space="preserve"> </w:t>
        </w:r>
      </w:ins>
      <w:r w:rsidR="00E551BB">
        <w:t>that participants will be more likely to correctly recall words from the pairs that were more strongly related</w:t>
      </w:r>
      <w:ins w:id="12" w:author="Erin Buchanan" w:date="2017-04-05T21:16:00Z">
        <w:r w:rsidR="0082504D">
          <w:t>, and we plan to examine the interaction between judgment</w:t>
        </w:r>
      </w:ins>
      <w:ins w:id="13" w:author="Erin Buchanan" w:date="2017-04-05T21:17:00Z">
        <w:r w:rsidR="0082504D">
          <w:t xml:space="preserve"> type, judgment </w:t>
        </w:r>
      </w:ins>
      <w:ins w:id="14" w:author="Erin Buchanan" w:date="2017-04-05T21:16:00Z">
        <w:r w:rsidR="0082504D">
          <w:t>s</w:t>
        </w:r>
      </w:ins>
      <w:ins w:id="15" w:author="Erin Buchanan" w:date="2017-04-05T21:17:00Z">
        <w:r w:rsidR="0082504D">
          <w:t>trength</w:t>
        </w:r>
      </w:ins>
      <w:ins w:id="16" w:author="Erin Buchanan" w:date="2017-04-05T21:16:00Z">
        <w:r w:rsidR="0082504D">
          <w:t>, relatedness, and accuracy to expand on results found in previous literature</w:t>
        </w:r>
      </w:ins>
      <w:ins w:id="17" w:author="Erin Buchanan" w:date="2017-04-05T21:17:00Z">
        <w:r w:rsidR="0082504D">
          <w:t xml:space="preserve"> (Maki, 2008; Buchanan, 2009; Valentine &amp;  Buchanan, 2014)</w:t>
        </w:r>
      </w:ins>
      <w:ins w:id="18" w:author="Erin Buchanan" w:date="2017-04-05T21:16:00Z">
        <w:r w:rsidR="0082504D">
          <w:t xml:space="preserve">. </w:t>
        </w:r>
      </w:ins>
      <w:bookmarkStart w:id="19" w:name="_GoBack"/>
      <w:bookmarkEnd w:id="19"/>
      <w:del w:id="20" w:author="Erin Buchanan" w:date="2017-04-05T21:16:00Z">
        <w:r w:rsidR="00E551BB" w:rsidDel="0082504D">
          <w:delText>.</w:delText>
        </w:r>
      </w:del>
    </w:p>
    <w:p w14:paraId="68DB27DB" w14:textId="77777777" w:rsidR="00294BBC" w:rsidRDefault="00294BBC"/>
    <w:p w14:paraId="3A94E2D6" w14:textId="77777777" w:rsidR="00294BBC" w:rsidRDefault="00294BBC"/>
    <w:sectPr w:rsidR="00294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rin Buchanan">
    <w15:presenceInfo w15:providerId="None" w15:userId="Erin Buchan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D6A"/>
    <w:rsid w:val="000272D1"/>
    <w:rsid w:val="0017657B"/>
    <w:rsid w:val="00261AC5"/>
    <w:rsid w:val="00294BBC"/>
    <w:rsid w:val="00361834"/>
    <w:rsid w:val="003F15A6"/>
    <w:rsid w:val="00406E93"/>
    <w:rsid w:val="0082504D"/>
    <w:rsid w:val="00826BD6"/>
    <w:rsid w:val="00853FE2"/>
    <w:rsid w:val="008C0649"/>
    <w:rsid w:val="008C5C66"/>
    <w:rsid w:val="009258C9"/>
    <w:rsid w:val="00971F5B"/>
    <w:rsid w:val="00B10A05"/>
    <w:rsid w:val="00BA7A58"/>
    <w:rsid w:val="00C73D6A"/>
    <w:rsid w:val="00D81CB2"/>
    <w:rsid w:val="00E551BB"/>
    <w:rsid w:val="00E751D8"/>
    <w:rsid w:val="00EB481A"/>
    <w:rsid w:val="00ED29D7"/>
    <w:rsid w:val="00F14EE9"/>
    <w:rsid w:val="00F5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CDAD0"/>
  <w15:chartTrackingRefBased/>
  <w15:docId w15:val="{D548FDD9-2643-44C1-9AE9-8CFF1F8F7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04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04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microsoft.com/office/2011/relationships/people" Target="peop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216</Words>
  <Characters>1235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Erin Buchanan</cp:lastModifiedBy>
  <cp:revision>3</cp:revision>
  <dcterms:created xsi:type="dcterms:W3CDTF">2017-04-06T02:14:00Z</dcterms:created>
  <dcterms:modified xsi:type="dcterms:W3CDTF">2017-04-06T02:18:00Z</dcterms:modified>
</cp:coreProperties>
</file>