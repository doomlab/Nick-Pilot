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E4A5C" w14:textId="77777777" w:rsidR="00286CF6" w:rsidRDefault="004B3CB2" w:rsidP="00C81E18">
      <w:pPr>
        <w:spacing w:line="240" w:lineRule="auto"/>
        <w:jc w:val="center"/>
        <w:rPr>
          <w:b/>
        </w:rPr>
      </w:pPr>
      <w:r>
        <w:rPr>
          <w:b/>
        </w:rPr>
        <w:t>Intro</w:t>
      </w:r>
    </w:p>
    <w:p w14:paraId="05678677" w14:textId="77777777" w:rsidR="004109DC" w:rsidRPr="004109DC" w:rsidRDefault="004109DC" w:rsidP="004109DC">
      <w:pPr>
        <w:spacing w:line="240" w:lineRule="auto"/>
      </w:pPr>
      <w:r>
        <w:tab/>
        <w:t xml:space="preserve"> </w:t>
      </w:r>
    </w:p>
    <w:p w14:paraId="6F9E2AF1" w14:textId="252DED57" w:rsidR="00BA685D" w:rsidRDefault="004B3CB2" w:rsidP="00893E4E">
      <w:pPr>
        <w:spacing w:line="480" w:lineRule="auto"/>
      </w:pPr>
      <w:r>
        <w:rPr>
          <w:b/>
        </w:rPr>
        <w:tab/>
      </w:r>
      <w:r>
        <w:t xml:space="preserve">The study of cognition has a rich history </w:t>
      </w:r>
      <w:r w:rsidR="000C7DD0">
        <w:t xml:space="preserve">of exploring </w:t>
      </w:r>
      <w:r w:rsidR="00776856">
        <w:t xml:space="preserve">the </w:t>
      </w:r>
      <w:r w:rsidR="00E90DDD">
        <w:t xml:space="preserve">role </w:t>
      </w:r>
      <w:r w:rsidR="007B1A05">
        <w:t xml:space="preserve">of </w:t>
      </w:r>
      <w:r w:rsidR="00E90DDD">
        <w:t>association</w:t>
      </w:r>
      <w:r w:rsidR="00776856">
        <w:t xml:space="preserve"> </w:t>
      </w:r>
      <w:r w:rsidR="007B1A05">
        <w:t>in</w:t>
      </w:r>
      <w:r w:rsidR="00776856">
        <w:t xml:space="preserve"> human</w:t>
      </w:r>
      <w:r w:rsidR="000C7DD0">
        <w:t xml:space="preserve"> memory. </w:t>
      </w:r>
      <w:r w:rsidR="00A9394F">
        <w:t xml:space="preserve">One key finding is that elements of cognitive processing play a critical role in how well an individual retains </w:t>
      </w:r>
      <w:r w:rsidR="00754EB5">
        <w:t xml:space="preserve">learned </w:t>
      </w:r>
      <w:r w:rsidR="00A9394F">
        <w:t xml:space="preserve">information. </w:t>
      </w:r>
      <w:r w:rsidR="00123C5E">
        <w:t xml:space="preserve"> Throughout the mid-20</w:t>
      </w:r>
      <w:r w:rsidR="00123C5E" w:rsidRPr="00123C5E">
        <w:rPr>
          <w:vertAlign w:val="superscript"/>
        </w:rPr>
        <w:t>th</w:t>
      </w:r>
      <w:r w:rsidR="00123C5E">
        <w:t xml:space="preserve"> century, much research was conducted that investigated this notion, particularly through the use of</w:t>
      </w:r>
      <w:r w:rsidR="002D3B44">
        <w:t xml:space="preserve"> paired-associate learning</w:t>
      </w:r>
      <w:r w:rsidR="00D74C5F">
        <w:t xml:space="preserve"> (</w:t>
      </w:r>
      <w:commentRangeStart w:id="0"/>
      <w:r w:rsidR="00D74C5F">
        <w:t>PAL</w:t>
      </w:r>
      <w:commentRangeEnd w:id="0"/>
      <w:r w:rsidR="00A83BD8">
        <w:rPr>
          <w:rStyle w:val="CommentReference"/>
        </w:rPr>
        <w:commentReference w:id="0"/>
      </w:r>
      <w:r w:rsidR="00D74C5F">
        <w:t>)</w:t>
      </w:r>
      <w:r w:rsidR="002D3B44">
        <w:t xml:space="preserve">. In this paradigm, </w:t>
      </w:r>
      <w:r w:rsidR="00202C81">
        <w:t xml:space="preserve">participants are presented with a pair of items and are asked to make connections between them so that </w:t>
      </w:r>
      <w:r w:rsidR="00F36E02">
        <w:t xml:space="preserve">the presentation of </w:t>
      </w:r>
      <w:r w:rsidR="00B06B69">
        <w:t>one item</w:t>
      </w:r>
      <w:ins w:id="1" w:author="Erin M. Buchanan" w:date="2017-06-30T10:18:00Z">
        <w:r w:rsidR="00A83BD8">
          <w:t xml:space="preserve"> (the cue)</w:t>
        </w:r>
      </w:ins>
      <w:r w:rsidR="00B06B69">
        <w:t xml:space="preserve"> will </w:t>
      </w:r>
      <w:r w:rsidR="003F6AFD">
        <w:t xml:space="preserve">in turn </w:t>
      </w:r>
      <w:r w:rsidR="00B06B69">
        <w:t>trigger the recall of the other</w:t>
      </w:r>
      <w:ins w:id="2" w:author="Erin M. Buchanan" w:date="2017-06-30T10:18:00Z">
        <w:r w:rsidR="00A83BD8">
          <w:t xml:space="preserve"> (the target)</w:t>
        </w:r>
      </w:ins>
      <w:r w:rsidR="00202C81">
        <w:t xml:space="preserve">. </w:t>
      </w:r>
      <w:r w:rsidR="00364215">
        <w:t xml:space="preserve">Early studies of this nature focused </w:t>
      </w:r>
      <w:r w:rsidR="007B42A1">
        <w:t xml:space="preserve">primarily </w:t>
      </w:r>
      <w:r w:rsidR="00364215">
        <w:t xml:space="preserve">on the effects of meaning and imagery on recall performance.  </w:t>
      </w:r>
      <w:proofErr w:type="spellStart"/>
      <w:r w:rsidR="00364215">
        <w:t>Smythe</w:t>
      </w:r>
      <w:proofErr w:type="spellEnd"/>
      <w:r w:rsidR="00364215">
        <w:t xml:space="preserve"> and </w:t>
      </w:r>
      <w:proofErr w:type="spellStart"/>
      <w:r w:rsidR="00364215">
        <w:t>Pa</w:t>
      </w:r>
      <w:r w:rsidR="00DD2788">
        <w:t>i</w:t>
      </w:r>
      <w:r w:rsidR="00364215">
        <w:t>vio</w:t>
      </w:r>
      <w:proofErr w:type="spellEnd"/>
      <w:r w:rsidR="00364215">
        <w:t xml:space="preserve"> (1968) found that</w:t>
      </w:r>
      <w:r w:rsidR="00D27D75">
        <w:t xml:space="preserve"> </w:t>
      </w:r>
      <w:r w:rsidR="00E43B2D">
        <w:t xml:space="preserve">noun </w:t>
      </w:r>
      <w:r w:rsidR="00D74C5F">
        <w:t xml:space="preserve">imagery played a crucial role in </w:t>
      </w:r>
      <w:r w:rsidR="00E43B2D">
        <w:t>PAL performance</w:t>
      </w:r>
      <w:r w:rsidR="003C26FA">
        <w:t xml:space="preserve">; </w:t>
      </w:r>
      <w:r w:rsidR="00E43B2D">
        <w:t xml:space="preserve">subjects were much more likely to remember word-pairs that were low in meaning similarity </w:t>
      </w:r>
      <w:r w:rsidR="006E208F">
        <w:t>if</w:t>
      </w:r>
      <w:r w:rsidR="00E43B2D">
        <w:t xml:space="preserve"> imagery between the two was high.</w:t>
      </w:r>
      <w:r w:rsidR="00557962">
        <w:t xml:space="preserve"> </w:t>
      </w:r>
      <w:r w:rsidR="003C26FA">
        <w:t xml:space="preserve">Subsequent studies in this area focused on the effects </w:t>
      </w:r>
      <w:r w:rsidR="00BE4CE6">
        <w:t>of mediat</w:t>
      </w:r>
      <w:r w:rsidR="002E7B37">
        <w:t>ing variables</w:t>
      </w:r>
      <w:r w:rsidR="00E8005B">
        <w:t xml:space="preserve"> </w:t>
      </w:r>
      <w:r w:rsidR="00BE4CE6">
        <w:t>o</w:t>
      </w:r>
      <w:r w:rsidR="000D119D">
        <w:t>n</w:t>
      </w:r>
      <w:r w:rsidR="003C26FA">
        <w:t xml:space="preserve"> PAL tasks as well as the effects of </w:t>
      </w:r>
      <w:r w:rsidR="00BE4CE6">
        <w:t xml:space="preserve">imagery and meaningfulness on associative learning </w:t>
      </w:r>
      <w:r w:rsidR="003C26FA">
        <w:t>(</w:t>
      </w:r>
      <w:r w:rsidR="005402FC">
        <w:t>Richardson</w:t>
      </w:r>
      <w:ins w:id="3" w:author="Erin M. Buchanan" w:date="2017-06-30T10:19:00Z">
        <w:r w:rsidR="00B638EF">
          <w:t>,</w:t>
        </w:r>
      </w:ins>
      <w:r w:rsidR="005402FC">
        <w:t xml:space="preserve"> 1998</w:t>
      </w:r>
      <w:r w:rsidR="00AF6F9B">
        <w:t xml:space="preserve">), with modern studies shifting their focus towards a broad range of applied topics such as how PAL is effected by aging </w:t>
      </w:r>
      <w:del w:id="4" w:author="Nick Maxwell" w:date="2017-07-04T13:33:00Z">
        <w:r w:rsidR="00AF6F9B" w:rsidDel="00C03A48">
          <w:delText>(insert examples</w:delText>
        </w:r>
      </w:del>
      <w:ins w:id="5" w:author="Nick Maxwell" w:date="2017-07-04T13:33:00Z">
        <w:r w:rsidR="00C03A48">
          <w:t>(Hertzog et al. 2002</w:t>
        </w:r>
      </w:ins>
      <w:r w:rsidR="00AF6F9B">
        <w:t>)</w:t>
      </w:r>
      <w:ins w:id="6" w:author="Erin M. Buchanan" w:date="2017-06-30T10:19:00Z">
        <w:r w:rsidR="00B638EF">
          <w:t>,</w:t>
        </w:r>
      </w:ins>
      <w:r w:rsidR="00AF6F9B">
        <w:t xml:space="preserve"> </w:t>
      </w:r>
      <w:del w:id="7" w:author="Erin M. Buchanan" w:date="2017-06-30T10:19:00Z">
        <w:r w:rsidR="00AF6F9B" w:rsidDel="00B638EF">
          <w:delText xml:space="preserve">and </w:delText>
        </w:r>
      </w:del>
      <w:r w:rsidR="00AF6F9B">
        <w:t>its effects on second language acquisition (</w:t>
      </w:r>
      <w:del w:id="8" w:author="Nick Maxwell" w:date="2017-07-04T13:27:00Z">
        <w:r w:rsidR="00AF6F9B" w:rsidDel="00BD1CB7">
          <w:delText>insert more examples</w:delText>
        </w:r>
      </w:del>
      <w:ins w:id="9" w:author="Nick Maxwell" w:date="2017-07-04T13:27:00Z">
        <w:r w:rsidR="00BD1CB7">
          <w:t>Chow 2014</w:t>
        </w:r>
      </w:ins>
      <w:r w:rsidR="00AF6F9B">
        <w:t>)</w:t>
      </w:r>
      <w:ins w:id="10" w:author="Erin M. Buchanan" w:date="2017-06-30T10:19:00Z">
        <w:r w:rsidR="00B638EF">
          <w:t>, and even in evolutionary psychology (</w:t>
        </w:r>
        <w:del w:id="11" w:author="Nick Maxwell" w:date="2017-07-03T21:41:00Z">
          <w:r w:rsidR="00B638EF" w:rsidDel="00A40EFC">
            <w:delText>cite that thing I sent you last week</w:delText>
          </w:r>
        </w:del>
      </w:ins>
      <w:ins w:id="12" w:author="Nick Maxwell" w:date="2017-07-03T21:41:00Z">
        <w:r w:rsidR="00A40EFC">
          <w:t>Schwartz and Brothers 2013</w:t>
        </w:r>
      </w:ins>
      <w:ins w:id="13" w:author="Erin M. Buchanan" w:date="2017-06-30T10:19:00Z">
        <w:r w:rsidR="00B638EF">
          <w:t>)</w:t>
        </w:r>
      </w:ins>
      <w:r w:rsidR="00AF6F9B">
        <w:t xml:space="preserve">. </w:t>
      </w:r>
    </w:p>
    <w:p w14:paraId="21E243BB" w14:textId="2CD5C278" w:rsidR="00710F0C" w:rsidRPr="005117AB" w:rsidRDefault="00E503A1" w:rsidP="00212E27">
      <w:pPr>
        <w:spacing w:line="480" w:lineRule="auto"/>
        <w:ind w:firstLine="720"/>
      </w:pPr>
      <w:r w:rsidRPr="005117AB">
        <w:t>E</w:t>
      </w:r>
      <w:r w:rsidR="0061428F" w:rsidRPr="005117AB">
        <w:t xml:space="preserve">arly </w:t>
      </w:r>
      <w:r w:rsidR="006A20C2" w:rsidRPr="005117AB">
        <w:t xml:space="preserve">PAL studies </w:t>
      </w:r>
      <w:r w:rsidR="00BB5F85" w:rsidRPr="005117AB">
        <w:t xml:space="preserve">routinely </w:t>
      </w:r>
      <w:r w:rsidRPr="005117AB">
        <w:t>relied on</w:t>
      </w:r>
      <w:r w:rsidR="004F43B7" w:rsidRPr="005117AB">
        <w:t xml:space="preserve"> stimuli </w:t>
      </w:r>
      <w:r w:rsidRPr="005117AB">
        <w:t xml:space="preserve">generated </w:t>
      </w:r>
      <w:r w:rsidR="004F43B7" w:rsidRPr="005117AB">
        <w:t>from</w:t>
      </w:r>
      <w:r w:rsidR="006A20C2" w:rsidRPr="005117AB">
        <w:t xml:space="preserve"> word lists that focused</w:t>
      </w:r>
      <w:r w:rsidR="0061428F" w:rsidRPr="005117AB">
        <w:t xml:space="preserve"> extensively on measures of word frequency, concreteness, meaningfulness,</w:t>
      </w:r>
      <w:r w:rsidR="0069352E" w:rsidRPr="005117AB">
        <w:t xml:space="preserve"> and </w:t>
      </w:r>
      <w:commentRangeStart w:id="14"/>
      <w:r w:rsidR="0069352E" w:rsidRPr="005117AB">
        <w:t>imagery</w:t>
      </w:r>
      <w:commentRangeEnd w:id="14"/>
      <w:r w:rsidR="00DA1DCC">
        <w:rPr>
          <w:rStyle w:val="CommentReference"/>
        </w:rPr>
        <w:commentReference w:id="14"/>
      </w:r>
      <w:ins w:id="15" w:author="Erin M. Buchanan" w:date="2017-07-07T11:19:00Z">
        <w:r w:rsidR="00975368">
          <w:t xml:space="preserve"> (</w:t>
        </w:r>
        <w:proofErr w:type="spellStart"/>
        <w:r w:rsidR="00975368">
          <w:t>P</w:t>
        </w:r>
        <w:r w:rsidR="00803DBE">
          <w:t>aiv</w:t>
        </w:r>
        <w:r w:rsidR="001E1D6B">
          <w:t>io</w:t>
        </w:r>
        <w:proofErr w:type="spellEnd"/>
        <w:r w:rsidR="001E1D6B">
          <w:t>, 1965)</w:t>
        </w:r>
      </w:ins>
      <w:r w:rsidR="0069352E" w:rsidRPr="005117AB">
        <w:t>.</w:t>
      </w:r>
      <w:r w:rsidRPr="005117AB">
        <w:t xml:space="preserve"> </w:t>
      </w:r>
      <w:r w:rsidR="0069352E" w:rsidRPr="005117AB">
        <w:t>However</w:t>
      </w:r>
      <w:ins w:id="16" w:author="Nick Maxwell" w:date="2017-06-30T15:43:00Z">
        <w:r w:rsidR="002F47BC">
          <w:t>,</w:t>
        </w:r>
      </w:ins>
      <w:del w:id="17" w:author="Nick Maxwell" w:date="2017-06-30T15:43:00Z">
        <w:r w:rsidR="005770E1" w:rsidRPr="005117AB" w:rsidDel="002F47BC">
          <w:delText>,</w:delText>
        </w:r>
        <w:r w:rsidR="008861F1" w:rsidRPr="005117AB" w:rsidDel="002F47BC">
          <w:delText xml:space="preserve"> these</w:delText>
        </w:r>
      </w:del>
      <w:r w:rsidR="008861F1" w:rsidRPr="005117AB">
        <w:t xml:space="preserve"> </w:t>
      </w:r>
      <w:r w:rsidR="008E2CD9" w:rsidRPr="005117AB">
        <w:t xml:space="preserve">the </w:t>
      </w:r>
      <w:r w:rsidR="008861F1" w:rsidRPr="005117AB">
        <w:t>word pairs</w:t>
      </w:r>
      <w:r w:rsidR="008E2CD9" w:rsidRPr="005117AB">
        <w:t xml:space="preserve"> in these lists</w:t>
      </w:r>
      <w:r w:rsidR="008861F1" w:rsidRPr="005117AB">
        <w:t xml:space="preserve"> were </w:t>
      </w:r>
      <w:r w:rsidR="00E972EA" w:rsidRPr="005117AB">
        <w:t xml:space="preserve">typically </w:t>
      </w:r>
      <w:r w:rsidR="008861F1" w:rsidRPr="005117AB">
        <w:t xml:space="preserve">created due </w:t>
      </w:r>
      <w:r w:rsidR="0080276D" w:rsidRPr="005117AB">
        <w:t xml:space="preserve">to </w:t>
      </w:r>
      <w:r w:rsidR="008861F1" w:rsidRPr="005117AB">
        <w:t xml:space="preserve">their apparent relatedness or frequency of occurrence in text. While </w:t>
      </w:r>
      <w:del w:id="18" w:author="Erin M. Buchanan" w:date="2017-06-30T10:20:00Z">
        <w:r w:rsidR="008861F1" w:rsidRPr="005117AB" w:rsidDel="00770697">
          <w:delText>this method seems sound on the surface</w:delText>
        </w:r>
      </w:del>
      <w:ins w:id="19" w:author="Erin M. Buchanan" w:date="2017-06-30T10:20:00Z">
        <w:r w:rsidR="00770697">
          <w:t>lab self-generation appears face valid</w:t>
        </w:r>
      </w:ins>
      <w:r w:rsidR="008861F1" w:rsidRPr="005117AB">
        <w:t xml:space="preserve">, one finds that this method of selection lacks a </w:t>
      </w:r>
      <w:r w:rsidR="00045F0A" w:rsidRPr="005117AB">
        <w:t>d</w:t>
      </w:r>
      <w:r w:rsidR="00D46908" w:rsidRPr="005117AB">
        <w:t>ecisive</w:t>
      </w:r>
      <w:r w:rsidR="00045F0A" w:rsidRPr="005117AB">
        <w:t xml:space="preserve"> </w:t>
      </w:r>
      <w:r w:rsidR="008861F1" w:rsidRPr="005117AB">
        <w:t>method of defining the underlying relationships between the pairs (Buchanan</w:t>
      </w:r>
      <w:ins w:id="20" w:author="Erin M. Buchanan" w:date="2017-06-30T10:20:00Z">
        <w:del w:id="21" w:author="Nick Maxwell" w:date="2017-06-30T15:44:00Z">
          <w:r w:rsidR="00770697" w:rsidDel="002F47BC">
            <w:delText>,</w:delText>
          </w:r>
        </w:del>
      </w:ins>
      <w:r w:rsidR="008861F1" w:rsidRPr="005117AB">
        <w:t xml:space="preserve"> 2010).</w:t>
      </w:r>
      <w:ins w:id="22" w:author="Erin M. Buchanan" w:date="2017-06-30T10:32:00Z">
        <w:r w:rsidR="00B10C30">
          <w:t xml:space="preserve"> Additionally, these variables capture psycholinguistic measurement of an individual concept (i.e. how </w:t>
        </w:r>
      </w:ins>
      <w:ins w:id="23" w:author="Erin M. Buchanan" w:date="2017-06-30T10:33:00Z">
        <w:r w:rsidR="00B10C30">
          <w:t xml:space="preserve">concrete is </w:t>
        </w:r>
        <w:r w:rsidR="00B10C30">
          <w:rPr>
            <w:i/>
          </w:rPr>
          <w:t>cat</w:t>
        </w:r>
        <w:r w:rsidR="00B10C30">
          <w:t xml:space="preserve"> and word occurrence)</w:t>
        </w:r>
        <w:r w:rsidR="00212E27">
          <w:t>. PAL is, by definition, used on word pairs, which requires examining c</w:t>
        </w:r>
      </w:ins>
      <w:ins w:id="24" w:author="Erin M. Buchanan" w:date="2017-06-30T10:34:00Z">
        <w:r w:rsidR="00212E27">
          <w:t>oncept</w:t>
        </w:r>
      </w:ins>
      <w:ins w:id="25" w:author="Erin M. Buchanan" w:date="2017-06-30T10:33:00Z">
        <w:r w:rsidR="00212E27">
          <w:t xml:space="preserve"> </w:t>
        </w:r>
      </w:ins>
      <w:ins w:id="26" w:author="Erin M. Buchanan" w:date="2017-06-30T10:32:00Z">
        <w:r w:rsidR="00212E27">
          <w:t>relation</w:t>
        </w:r>
      </w:ins>
      <w:ins w:id="27" w:author="Erin M. Buchanan" w:date="2017-06-30T10:34:00Z">
        <w:r w:rsidR="00212E27">
          <w:t xml:space="preserve"> in a reliable manner. </w:t>
        </w:r>
      </w:ins>
      <w:r w:rsidR="008861F1" w:rsidRPr="005117AB">
        <w:t xml:space="preserve">  </w:t>
      </w:r>
      <w:commentRangeStart w:id="28"/>
      <w:r w:rsidR="00163404" w:rsidRPr="005117AB">
        <w:t>As a</w:t>
      </w:r>
      <w:r w:rsidRPr="005117AB">
        <w:t xml:space="preserve"> result</w:t>
      </w:r>
      <w:r w:rsidR="00163404" w:rsidRPr="005117AB">
        <w:t>,</w:t>
      </w:r>
      <w:r w:rsidRPr="005117AB">
        <w:t xml:space="preserve"> </w:t>
      </w:r>
      <w:r w:rsidR="002D05E6" w:rsidRPr="005117AB">
        <w:t xml:space="preserve">free association norms </w:t>
      </w:r>
      <w:r w:rsidR="004B7754" w:rsidRPr="005117AB">
        <w:t>have</w:t>
      </w:r>
      <w:r w:rsidR="002D05E6" w:rsidRPr="005117AB">
        <w:t xml:space="preserve"> </w:t>
      </w:r>
      <w:r w:rsidRPr="005117AB">
        <w:t>become</w:t>
      </w:r>
      <w:r w:rsidR="002D05E6" w:rsidRPr="005117AB">
        <w:t xml:space="preserve"> </w:t>
      </w:r>
      <w:r w:rsidRPr="005117AB">
        <w:t xml:space="preserve">a </w:t>
      </w:r>
      <w:r w:rsidRPr="005117AB">
        <w:lastRenderedPageBreak/>
        <w:t>common means of</w:t>
      </w:r>
      <w:r w:rsidR="002D05E6" w:rsidRPr="005117AB">
        <w:t xml:space="preserve"> index</w:t>
      </w:r>
      <w:r w:rsidRPr="005117AB">
        <w:t>ing</w:t>
      </w:r>
      <w:r w:rsidR="002D05E6" w:rsidRPr="005117AB">
        <w:t xml:space="preserve"> </w:t>
      </w:r>
      <w:commentRangeEnd w:id="28"/>
      <w:r w:rsidR="00D669C1">
        <w:rPr>
          <w:rStyle w:val="CommentReference"/>
        </w:rPr>
        <w:commentReference w:id="28"/>
      </w:r>
      <w:del w:id="29" w:author="Nick Maxwell" w:date="2017-06-30T15:45:00Z">
        <w:r w:rsidR="002D05E6" w:rsidRPr="005117AB" w:rsidDel="002F47BC">
          <w:delText xml:space="preserve">of </w:delText>
        </w:r>
      </w:del>
      <w:r w:rsidR="002D05E6" w:rsidRPr="005117AB">
        <w:t>associative strength</w:t>
      </w:r>
      <w:r w:rsidR="008861F1" w:rsidRPr="005117AB">
        <w:t xml:space="preserve"> </w:t>
      </w:r>
      <w:r w:rsidRPr="005117AB">
        <w:t>between word pairs</w:t>
      </w:r>
      <w:ins w:id="30" w:author="Erin M. Buchanan" w:date="2017-06-30T10:21:00Z">
        <w:r w:rsidR="00770697">
          <w:t xml:space="preserve"> (Nelson </w:t>
        </w:r>
      </w:ins>
      <w:ins w:id="31" w:author="Erin M. Buchanan" w:date="2017-06-30T10:22:00Z">
        <w:r w:rsidR="00770697">
          <w:t xml:space="preserve">McEvoy Schreiber </w:t>
        </w:r>
      </w:ins>
      <w:ins w:id="32" w:author="Erin M. Buchanan" w:date="2017-06-30T10:21:00Z">
        <w:r w:rsidR="00770697">
          <w:t>reference)</w:t>
        </w:r>
      </w:ins>
      <w:r w:rsidR="002D05E6" w:rsidRPr="005117AB">
        <w:t xml:space="preserve">. </w:t>
      </w:r>
      <w:r w:rsidR="00164C36" w:rsidRPr="005117AB">
        <w:t xml:space="preserve"> </w:t>
      </w:r>
      <w:ins w:id="33" w:author="Erin M. Buchanan" w:date="2017-06-30T10:21:00Z">
        <w:r w:rsidR="00770697">
          <w:t xml:space="preserve">As we will use several related variables, it is important to first define association as the context based </w:t>
        </w:r>
      </w:ins>
      <w:ins w:id="34" w:author="Erin M. Buchanan" w:date="2017-06-30T10:22:00Z">
        <w:r w:rsidR="00770697">
          <w:t>relation</w:t>
        </w:r>
      </w:ins>
      <w:ins w:id="35" w:author="Erin M. Buchanan" w:date="2017-06-30T10:21:00Z">
        <w:r w:rsidR="00770697">
          <w:t xml:space="preserve"> between </w:t>
        </w:r>
      </w:ins>
      <w:ins w:id="36" w:author="Erin M. Buchanan" w:date="2017-06-30T10:22:00Z">
        <w:r w:rsidR="00770697">
          <w:t>concepts, usually found in text or popular culture (Nelson</w:t>
        </w:r>
        <w:del w:id="37" w:author="Nick Maxwell" w:date="2017-07-04T18:20:00Z">
          <w:r w:rsidR="00770697" w:rsidDel="00F9469E">
            <w:delText xml:space="preserve"> </w:delText>
          </w:r>
        </w:del>
      </w:ins>
      <w:ins w:id="38" w:author="Nick Maxwell" w:date="2017-07-04T18:20:00Z">
        <w:r w:rsidR="00F9469E">
          <w:t xml:space="preserve"> et al. 2000</w:t>
        </w:r>
      </w:ins>
      <w:ins w:id="39" w:author="Erin M. Buchanan" w:date="2017-06-30T10:22:00Z">
        <w:del w:id="40" w:author="Nick Maxwell" w:date="2017-07-04T18:20:00Z">
          <w:r w:rsidR="00770697" w:rsidDel="00F9469E">
            <w:delText>reference – there’s an earlier one that defines association</w:delText>
          </w:r>
        </w:del>
        <w:r w:rsidR="00770697">
          <w:t>).</w:t>
        </w:r>
      </w:ins>
      <w:ins w:id="41" w:author="Erin M. Buchanan" w:date="2017-06-30T10:24:00Z">
        <w:r w:rsidR="00BE41B1">
          <w:t xml:space="preserve"> </w:t>
        </w:r>
      </w:ins>
      <w:ins w:id="42" w:author="Nick Maxwell" w:date="2017-07-04T18:25:00Z">
        <w:r w:rsidR="00832078">
          <w:t xml:space="preserve">Such </w:t>
        </w:r>
      </w:ins>
      <w:ins w:id="43" w:author="Nick Maxwell" w:date="2017-07-04T18:32:00Z">
        <w:r w:rsidR="009B4E2F">
          <w:t xml:space="preserve">word </w:t>
        </w:r>
      </w:ins>
      <w:ins w:id="44" w:author="Nick Maxwell" w:date="2017-07-04T18:25:00Z">
        <w:r w:rsidR="00832078">
          <w:t xml:space="preserve">associations typically arise through their co-occurrence together in language. For example, </w:t>
        </w:r>
      </w:ins>
      <w:ins w:id="45" w:author="Nick Maxwell" w:date="2017-07-04T18:27:00Z">
        <w:r w:rsidR="00832078">
          <w:t xml:space="preserve">the terms PEANUT and BUTTER </w:t>
        </w:r>
      </w:ins>
      <w:ins w:id="46" w:author="Nick Maxwell" w:date="2017-07-04T18:30:00Z">
        <w:r w:rsidR="00832078">
          <w:t>have become</w:t>
        </w:r>
      </w:ins>
      <w:ins w:id="47" w:author="Nick Maxwell" w:date="2017-07-04T18:27:00Z">
        <w:r w:rsidR="00832078">
          <w:t xml:space="preserve"> associated </w:t>
        </w:r>
      </w:ins>
      <w:ins w:id="48" w:author="Nick Maxwell" w:date="2017-07-04T18:31:00Z">
        <w:r w:rsidR="009B4E2F">
          <w:t xml:space="preserve">over time </w:t>
        </w:r>
      </w:ins>
      <w:ins w:id="49" w:author="Nick Maxwell" w:date="2017-07-04T18:27:00Z">
        <w:r w:rsidR="00832078">
          <w:t xml:space="preserve">through their </w:t>
        </w:r>
      </w:ins>
      <w:ins w:id="50" w:author="Nick Maxwell" w:date="2017-07-04T18:30:00Z">
        <w:r w:rsidR="00832078">
          <w:t>joint</w:t>
        </w:r>
      </w:ins>
      <w:ins w:id="51" w:author="Nick Maxwell" w:date="2017-07-04T18:27:00Z">
        <w:r w:rsidR="00832078">
          <w:t xml:space="preserve"> use to </w:t>
        </w:r>
      </w:ins>
      <w:ins w:id="52" w:author="Nick Maxwell" w:date="2017-07-04T18:29:00Z">
        <w:r w:rsidR="00832078">
          <w:t>de</w:t>
        </w:r>
      </w:ins>
      <w:ins w:id="53" w:author="Nick Maxwell" w:date="2017-07-04T18:31:00Z">
        <w:r w:rsidR="00832078">
          <w:t>pict</w:t>
        </w:r>
      </w:ins>
      <w:ins w:id="54" w:author="Nick Maxwell" w:date="2017-07-04T18:27:00Z">
        <w:r w:rsidR="00832078">
          <w:t xml:space="preserve"> </w:t>
        </w:r>
      </w:ins>
      <w:ins w:id="55" w:author="Nick Maxwell" w:date="2017-07-04T18:29:00Z">
        <w:r w:rsidR="00832078">
          <w:t xml:space="preserve">a </w:t>
        </w:r>
      </w:ins>
      <w:ins w:id="56" w:author="Nick Maxwell" w:date="2017-07-04T18:31:00Z">
        <w:r w:rsidR="00533D7F">
          <w:t xml:space="preserve">particular </w:t>
        </w:r>
      </w:ins>
      <w:ins w:id="57" w:author="Nick Maxwell" w:date="2017-07-04T18:29:00Z">
        <w:r w:rsidR="00832078">
          <w:t xml:space="preserve">type of food, though separately, the two </w:t>
        </w:r>
      </w:ins>
      <w:ins w:id="58" w:author="Nick Maxwell" w:date="2017-07-04T18:30:00Z">
        <w:r w:rsidR="00832078">
          <w:t xml:space="preserve">concepts </w:t>
        </w:r>
      </w:ins>
      <w:ins w:id="59" w:author="Nick Maxwell" w:date="2017-07-04T18:29:00Z">
        <w:r w:rsidR="00832078">
          <w:t>share very little in terms of meaning.</w:t>
        </w:r>
      </w:ins>
      <w:ins w:id="60" w:author="Nick Maxwell" w:date="2017-07-04T18:27:00Z">
        <w:r w:rsidR="00832078">
          <w:t xml:space="preserve"> </w:t>
        </w:r>
      </w:ins>
      <w:r w:rsidRPr="005117AB">
        <w:t xml:space="preserve">To generate these norms, participants engage </w:t>
      </w:r>
      <w:r w:rsidR="002A36A1" w:rsidRPr="005117AB">
        <w:t>i</w:t>
      </w:r>
      <w:r w:rsidR="00164C36" w:rsidRPr="005117AB">
        <w:t xml:space="preserve">n a free association task, </w:t>
      </w:r>
      <w:r w:rsidRPr="005117AB">
        <w:t xml:space="preserve">in which they </w:t>
      </w:r>
      <w:r w:rsidR="00164C36" w:rsidRPr="005117AB">
        <w:t xml:space="preserve">are presented with a cue word and </w:t>
      </w:r>
      <w:r w:rsidR="00AF6F9B" w:rsidRPr="005117AB">
        <w:t xml:space="preserve">are </w:t>
      </w:r>
      <w:r w:rsidR="00164C36" w:rsidRPr="005117AB">
        <w:t>asked to list the first related</w:t>
      </w:r>
      <w:ins w:id="61" w:author="Erin M. Buchanan" w:date="2017-06-30T10:24:00Z">
        <w:r w:rsidR="00BE41B1">
          <w:t xml:space="preserve"> target</w:t>
        </w:r>
      </w:ins>
      <w:r w:rsidR="00164C36" w:rsidRPr="005117AB">
        <w:t xml:space="preserve"> word that comes to mind. </w:t>
      </w:r>
      <w:r w:rsidR="00EF31D2" w:rsidRPr="005117AB">
        <w:t>The probability of</w:t>
      </w:r>
      <w:r w:rsidR="000278CD" w:rsidRPr="005117AB">
        <w:t xml:space="preserve"> producing</w:t>
      </w:r>
      <w:r w:rsidR="00EF31D2" w:rsidRPr="005117AB">
        <w:t xml:space="preserve"> a given response</w:t>
      </w:r>
      <w:r w:rsidR="000278CD" w:rsidRPr="005117AB">
        <w:t xml:space="preserve"> to a particular cue word</w:t>
      </w:r>
      <w:r w:rsidR="00EF31D2" w:rsidRPr="005117AB">
        <w:t xml:space="preserve"> </w:t>
      </w:r>
      <w:r w:rsidR="006A20C2" w:rsidRPr="005117AB">
        <w:t>can</w:t>
      </w:r>
      <w:r w:rsidR="00EF31D2" w:rsidRPr="005117AB">
        <w:t xml:space="preserve"> then </w:t>
      </w:r>
      <w:r w:rsidR="006A20C2" w:rsidRPr="005117AB">
        <w:t xml:space="preserve">be </w:t>
      </w:r>
      <w:r w:rsidR="00EF31D2" w:rsidRPr="005117AB">
        <w:t xml:space="preserve">determined by dividing the number of participants who produced </w:t>
      </w:r>
      <w:r w:rsidR="00E464BB" w:rsidRPr="005117AB">
        <w:t>the response in question</w:t>
      </w:r>
      <w:r w:rsidR="00EF31D2" w:rsidRPr="005117AB">
        <w:t xml:space="preserve"> by the total </w:t>
      </w:r>
      <w:r w:rsidR="00E464BB" w:rsidRPr="005117AB">
        <w:t>number of responses</w:t>
      </w:r>
      <w:r w:rsidR="009E3872" w:rsidRPr="005117AB">
        <w:t xml:space="preserve"> </w:t>
      </w:r>
      <w:r w:rsidR="002A36A1" w:rsidRPr="005117AB">
        <w:t xml:space="preserve">generated for that word </w:t>
      </w:r>
      <w:r w:rsidR="009E3872" w:rsidRPr="005117AB">
        <w:t xml:space="preserve">(Nelson et al. </w:t>
      </w:r>
      <w:r w:rsidR="00EF31D2" w:rsidRPr="005117AB">
        <w:t>2000).</w:t>
      </w:r>
      <w:r w:rsidR="006A20C2" w:rsidRPr="005117AB">
        <w:t xml:space="preserve"> </w:t>
      </w:r>
      <w:r w:rsidR="000278CD" w:rsidRPr="005117AB">
        <w:t xml:space="preserve"> Using this technique, </w:t>
      </w:r>
      <w:r w:rsidR="00BA685D" w:rsidRPr="005117AB">
        <w:t>researchers have developed databases of associative word norms that can be used to generate stimuli</w:t>
      </w:r>
      <w:r w:rsidR="00AD6565" w:rsidRPr="005117AB">
        <w:t xml:space="preserve"> wit</w:t>
      </w:r>
      <w:r w:rsidR="00DB664B" w:rsidRPr="005117AB">
        <w:t>h a high degree of reliability. Many of these databases ar</w:t>
      </w:r>
      <w:r w:rsidR="00EF4400" w:rsidRPr="005117AB">
        <w:t xml:space="preserve">e now readily available online, with the largest one consisting of over 72,000 associates </w:t>
      </w:r>
      <w:r w:rsidR="005B7593" w:rsidRPr="005117AB">
        <w:t>generated from more</w:t>
      </w:r>
      <w:r w:rsidR="00EF4400" w:rsidRPr="005117AB">
        <w:t xml:space="preserve"> than 5,000 cue words (Nelson et al. 2004)</w:t>
      </w:r>
      <w:ins w:id="62" w:author="Erin M. Buchanan" w:date="2017-06-30T10:24:00Z">
        <w:r w:rsidR="00BE41B1">
          <w:t>.</w:t>
        </w:r>
      </w:ins>
      <w:del w:id="63" w:author="Erin M. Buchanan" w:date="2017-06-30T10:24:00Z">
        <w:r w:rsidR="00DB664B" w:rsidRPr="005117AB" w:rsidDel="00BE41B1">
          <w:delText xml:space="preserve"> </w:delText>
        </w:r>
      </w:del>
    </w:p>
    <w:p w14:paraId="3EE104FA" w14:textId="77777777" w:rsidR="00BE41B1" w:rsidRDefault="00926117" w:rsidP="00A500F0">
      <w:pPr>
        <w:spacing w:line="480" w:lineRule="auto"/>
        <w:rPr>
          <w:ins w:id="64" w:author="Erin M. Buchanan" w:date="2017-06-30T10:25:00Z"/>
        </w:rPr>
      </w:pPr>
      <w:r w:rsidRPr="005117AB">
        <w:rPr>
          <w:color w:val="FF0000"/>
        </w:rPr>
        <w:tab/>
      </w:r>
      <w:bookmarkStart w:id="65" w:name="_Hlk486268013"/>
      <w:r w:rsidR="00025291" w:rsidRPr="005117AB">
        <w:t>Similar</w:t>
      </w:r>
      <w:r w:rsidRPr="005117AB">
        <w:t xml:space="preserve"> to association norms, semantic word norms </w:t>
      </w:r>
      <w:r w:rsidR="00E557BA" w:rsidRPr="005117AB">
        <w:t>provide</w:t>
      </w:r>
      <w:r w:rsidRPr="005117AB">
        <w:t xml:space="preserve"> </w:t>
      </w:r>
      <w:r w:rsidR="00906650" w:rsidRPr="005117AB">
        <w:t xml:space="preserve">researchers </w:t>
      </w:r>
      <w:r w:rsidR="00E557BA" w:rsidRPr="005117AB">
        <w:t xml:space="preserve">with </w:t>
      </w:r>
      <w:r w:rsidRPr="005117AB">
        <w:t xml:space="preserve">another means of constructing stimuli for </w:t>
      </w:r>
      <w:r w:rsidR="00DB08FA" w:rsidRPr="005117AB">
        <w:t>recall</w:t>
      </w:r>
      <w:r w:rsidR="00855BF3" w:rsidRPr="005117AB">
        <w:t xml:space="preserve"> tasks. These norms measure the underlying concepts represented by words and allow researchers to tap into aspects of semantic memory.  Semantic memory is </w:t>
      </w:r>
      <w:r w:rsidR="00896DAF" w:rsidRPr="005117AB">
        <w:t xml:space="preserve">best </w:t>
      </w:r>
      <w:r w:rsidR="00855BF3" w:rsidRPr="005117AB">
        <w:t>described as</w:t>
      </w:r>
      <w:r w:rsidR="007A7C84" w:rsidRPr="005117AB">
        <w:t xml:space="preserve"> an organized collection of </w:t>
      </w:r>
      <w:r w:rsidR="0031521D" w:rsidRPr="005117AB">
        <w:t>our general knowledge</w:t>
      </w:r>
      <w:r w:rsidR="007A7C84" w:rsidRPr="005117AB">
        <w:t xml:space="preserve"> and contains information regarding a concept’s meaning (Hutchison 2003). </w:t>
      </w:r>
      <w:r w:rsidR="00702E0A" w:rsidRPr="005117AB">
        <w:t xml:space="preserve"> Models of semantic memory broadly fall into one of two c</w:t>
      </w:r>
      <w:r w:rsidR="008C396A" w:rsidRPr="005117AB">
        <w:t>ategories. Connectionist models</w:t>
      </w:r>
      <w:r w:rsidR="00702E0A" w:rsidRPr="005117AB">
        <w:t xml:space="preserve"> (</w:t>
      </w:r>
      <w:proofErr w:type="spellStart"/>
      <w:r w:rsidR="00BB53D1" w:rsidRPr="005117AB">
        <w:t>e.g</w:t>
      </w:r>
      <w:proofErr w:type="spellEnd"/>
      <w:r w:rsidR="00BB53D1" w:rsidRPr="005117AB">
        <w:t xml:space="preserve">, </w:t>
      </w:r>
      <w:proofErr w:type="spellStart"/>
      <w:r w:rsidR="00BB53D1" w:rsidRPr="005117AB">
        <w:t>Rumelhart</w:t>
      </w:r>
      <w:proofErr w:type="spellEnd"/>
      <w:r w:rsidR="00BB53D1" w:rsidRPr="005117AB">
        <w:t xml:space="preserve"> et al. 1986, Rogers and McClelland 2006</w:t>
      </w:r>
      <w:r w:rsidR="00702E0A" w:rsidRPr="005117AB">
        <w:t>)</w:t>
      </w:r>
      <w:r w:rsidR="00BB53D1" w:rsidRPr="005117AB">
        <w:t xml:space="preserve"> </w:t>
      </w:r>
      <w:r w:rsidR="00925200" w:rsidRPr="005117AB">
        <w:t>portray</w:t>
      </w:r>
      <w:r w:rsidR="008C396A" w:rsidRPr="005117AB">
        <w:t xml:space="preserve"> semantic memory </w:t>
      </w:r>
      <w:r w:rsidR="00925200" w:rsidRPr="005117AB">
        <w:t xml:space="preserve">as </w:t>
      </w:r>
      <w:r w:rsidR="008C396A" w:rsidRPr="005117AB">
        <w:t xml:space="preserve">a system of </w:t>
      </w:r>
      <w:r w:rsidR="00925200" w:rsidRPr="005117AB">
        <w:t>interconnected units</w:t>
      </w:r>
      <w:r w:rsidR="00EF4400" w:rsidRPr="005117AB">
        <w:t xml:space="preserve"> representing concepts, which are</w:t>
      </w:r>
      <w:r w:rsidR="008C396A" w:rsidRPr="005117AB">
        <w:t xml:space="preserve"> linked </w:t>
      </w:r>
      <w:r w:rsidR="00600D4B" w:rsidRPr="005117AB">
        <w:t xml:space="preserve">together </w:t>
      </w:r>
      <w:r w:rsidR="008C396A" w:rsidRPr="005117AB">
        <w:t>by weighted connections representing knowledge</w:t>
      </w:r>
      <w:r w:rsidR="00AB6C71" w:rsidRPr="005117AB">
        <w:t xml:space="preserve">. </w:t>
      </w:r>
      <w:r w:rsidR="005402FC" w:rsidRPr="005117AB">
        <w:t xml:space="preserve">By </w:t>
      </w:r>
      <w:r w:rsidR="00EA5821" w:rsidRPr="005117AB">
        <w:t>triggering</w:t>
      </w:r>
      <w:r w:rsidR="00AB6C71" w:rsidRPr="005117AB">
        <w:t xml:space="preserve"> the input units</w:t>
      </w:r>
      <w:r w:rsidR="005402FC" w:rsidRPr="005117AB">
        <w:t xml:space="preserve">, </w:t>
      </w:r>
      <w:r w:rsidR="00EA5821" w:rsidRPr="005117AB">
        <w:t>activation will then spread through</w:t>
      </w:r>
      <w:r w:rsidR="00A77AC1" w:rsidRPr="005117AB">
        <w:t>out</w:t>
      </w:r>
      <w:r w:rsidR="00EA5821" w:rsidRPr="005117AB">
        <w:t xml:space="preserve"> the system activating or suppressing connected units based on the </w:t>
      </w:r>
      <w:r w:rsidR="00323CF2" w:rsidRPr="005117AB">
        <w:t xml:space="preserve">weighted </w:t>
      </w:r>
      <w:r w:rsidR="00EA5821" w:rsidRPr="005117AB">
        <w:t>strength of the</w:t>
      </w:r>
      <w:r w:rsidR="00323CF2" w:rsidRPr="005117AB">
        <w:t xml:space="preserve"> corresponding</w:t>
      </w:r>
      <w:r w:rsidR="00EA5821" w:rsidRPr="005117AB">
        <w:t xml:space="preserve"> unit connections (Jones</w:t>
      </w:r>
      <w:r w:rsidR="003F6973" w:rsidRPr="005117AB">
        <w:t xml:space="preserve"> et al.</w:t>
      </w:r>
      <w:r w:rsidR="00EA5821" w:rsidRPr="005117AB">
        <w:t xml:space="preserve"> 2015)</w:t>
      </w:r>
      <w:r w:rsidR="003F6973" w:rsidRPr="005117AB">
        <w:t xml:space="preserve">. On the other hand, distributional </w:t>
      </w:r>
      <w:r w:rsidR="003F6973" w:rsidRPr="005117AB">
        <w:lastRenderedPageBreak/>
        <w:t>mode</w:t>
      </w:r>
      <w:r w:rsidR="00137683" w:rsidRPr="005117AB">
        <w:t xml:space="preserve">ls of semantic memory posit that semantic representations are created through the co-occurrences of words together in a body of text and suggest that words with similar meanings will appear together in similar context (Riordan and Jones </w:t>
      </w:r>
      <w:commentRangeStart w:id="66"/>
      <w:r w:rsidR="00137683" w:rsidRPr="005117AB">
        <w:t>2011</w:t>
      </w:r>
      <w:commentRangeEnd w:id="66"/>
      <w:r w:rsidR="00BE41B1">
        <w:rPr>
          <w:rStyle w:val="CommentReference"/>
        </w:rPr>
        <w:commentReference w:id="66"/>
      </w:r>
      <w:r w:rsidR="00137683" w:rsidRPr="005117AB">
        <w:t>).</w:t>
      </w:r>
      <w:r w:rsidR="00163404" w:rsidRPr="005117AB">
        <w:t xml:space="preserve">  </w:t>
      </w:r>
    </w:p>
    <w:p w14:paraId="004D313B" w14:textId="756458AB" w:rsidR="001E214A" w:rsidRPr="005117AB" w:rsidRDefault="00274D9F">
      <w:pPr>
        <w:spacing w:line="480" w:lineRule="auto"/>
        <w:ind w:firstLine="720"/>
        <w:pPrChange w:id="67" w:author="Erin M. Buchanan" w:date="2017-06-30T10:26:00Z">
          <w:pPr>
            <w:spacing w:line="480" w:lineRule="auto"/>
          </w:pPr>
        </w:pPrChange>
      </w:pPr>
      <w:commentRangeStart w:id="68"/>
      <w:r w:rsidRPr="005117AB">
        <w:t xml:space="preserve">Feature production tasks </w:t>
      </w:r>
      <w:commentRangeEnd w:id="68"/>
      <w:r w:rsidR="00D669C1">
        <w:rPr>
          <w:rStyle w:val="CommentReference"/>
        </w:rPr>
        <w:commentReference w:id="68"/>
      </w:r>
      <w:r w:rsidRPr="005117AB">
        <w:t>are a common means of producing</w:t>
      </w:r>
      <w:r w:rsidR="00AC7951" w:rsidRPr="005117AB">
        <w:t xml:space="preserve"> semantic </w:t>
      </w:r>
      <w:r w:rsidR="00BF5E51" w:rsidRPr="005117AB">
        <w:t xml:space="preserve">word norms (e.g., McRae et al. 2005, Vinson and </w:t>
      </w:r>
      <w:proofErr w:type="spellStart"/>
      <w:r w:rsidR="00BF5E51" w:rsidRPr="005117AB">
        <w:t>Vigliocco</w:t>
      </w:r>
      <w:proofErr w:type="spellEnd"/>
      <w:r w:rsidR="00BF5E51" w:rsidRPr="005117AB">
        <w:t xml:space="preserve"> 2008</w:t>
      </w:r>
      <w:ins w:id="69" w:author="Erin M. Buchanan" w:date="2017-06-30T10:26:00Z">
        <w:r w:rsidR="00BE41B1">
          <w:t>, Buchanan et al. 2014</w:t>
        </w:r>
      </w:ins>
      <w:r w:rsidR="00BF5E51" w:rsidRPr="005117AB">
        <w:t xml:space="preserve">). </w:t>
      </w:r>
      <w:r w:rsidR="00C75ED1" w:rsidRPr="005117AB">
        <w:t xml:space="preserve"> In such tasks, participants are shown the name of a concept and are asked to list what they believe the concept’s most important features to be (McRae et al. 2005).</w:t>
      </w:r>
      <w:r w:rsidR="00A500F0" w:rsidRPr="005117AB">
        <w:t xml:space="preserve"> </w:t>
      </w:r>
      <w:r w:rsidR="00756793" w:rsidRPr="005117AB">
        <w:t xml:space="preserve">Several statistical measures have been developed </w:t>
      </w:r>
      <w:r w:rsidR="00E31CF2" w:rsidRPr="005117AB">
        <w:t xml:space="preserve">which </w:t>
      </w:r>
      <w:r w:rsidR="00756793" w:rsidRPr="005117AB">
        <w:t>measure</w:t>
      </w:r>
      <w:r w:rsidR="00293BA1" w:rsidRPr="005117AB">
        <w:t xml:space="preserve"> the degree </w:t>
      </w:r>
      <w:r w:rsidR="00E31CF2" w:rsidRPr="005117AB">
        <w:t>of</w:t>
      </w:r>
      <w:r w:rsidR="00293BA1" w:rsidRPr="005117AB">
        <w:t xml:space="preserve"> feature overlap between concepts. </w:t>
      </w:r>
      <w:r w:rsidR="004A67F2" w:rsidRPr="005117AB">
        <w:t xml:space="preserve">Similarity between any two concepts can be measured by </w:t>
      </w:r>
      <w:r w:rsidR="002075E4" w:rsidRPr="005117AB">
        <w:t xml:space="preserve">representing them as vectors and </w:t>
      </w:r>
      <w:r w:rsidR="004A67F2" w:rsidRPr="005117AB">
        <w:t xml:space="preserve">calculating </w:t>
      </w:r>
      <w:r w:rsidR="007A7ABC" w:rsidRPr="005117AB">
        <w:t>the cosine (COS) between them</w:t>
      </w:r>
      <w:r w:rsidR="002075E4" w:rsidRPr="005117AB">
        <w:t xml:space="preserve"> (Maki et al. 2004).</w:t>
      </w:r>
      <w:r w:rsidR="00062359" w:rsidRPr="005117AB">
        <w:t xml:space="preserve">  </w:t>
      </w:r>
      <w:ins w:id="70" w:author="Nick Maxwell" w:date="2017-07-04T16:11:00Z">
        <w:r w:rsidR="005A2400">
          <w:t xml:space="preserve">For example, the pair </w:t>
        </w:r>
      </w:ins>
      <w:ins w:id="71" w:author="Nick Maxwell" w:date="2017-07-04T16:14:00Z">
        <w:r w:rsidR="005A2400">
          <w:t>HOR</w:t>
        </w:r>
        <w:del w:id="72" w:author="Erin M. Buchanan" w:date="2017-07-07T11:20:00Z">
          <w:r w:rsidR="005A2400" w:rsidDel="00755F14">
            <w:delText>T</w:delText>
          </w:r>
        </w:del>
        <w:r w:rsidR="005A2400">
          <w:t xml:space="preserve">NET </w:t>
        </w:r>
      </w:ins>
      <w:ins w:id="73" w:author="Nick Maxwell" w:date="2017-07-04T16:15:00Z">
        <w:r w:rsidR="005A2400">
          <w:t>–</w:t>
        </w:r>
      </w:ins>
      <w:ins w:id="74" w:author="Nick Maxwell" w:date="2017-07-04T16:14:00Z">
        <w:r w:rsidR="005A2400">
          <w:t xml:space="preserve"> WASP </w:t>
        </w:r>
      </w:ins>
      <w:ins w:id="75" w:author="Nick Maxwell" w:date="2017-07-04T16:11:00Z">
        <w:r w:rsidR="005A2400">
          <w:t xml:space="preserve">has a COS of </w:t>
        </w:r>
      </w:ins>
      <w:del w:id="76" w:author="Nick Maxwell" w:date="2017-07-04T16:15:00Z">
        <w:r w:rsidR="00062359" w:rsidRPr="005117AB" w:rsidDel="005A2400">
          <w:delText>Fe</w:delText>
        </w:r>
      </w:del>
      <w:ins w:id="77" w:author="Nick Maxwell" w:date="2017-07-04T16:15:00Z">
        <w:r w:rsidR="000B3EC7">
          <w:t>.88, indicating high overlap between the two concepts. Fe</w:t>
        </w:r>
      </w:ins>
      <w:r w:rsidR="00062359" w:rsidRPr="005117AB">
        <w:t>ature overlap can al</w:t>
      </w:r>
      <w:r w:rsidR="00E83D6F" w:rsidRPr="005117AB">
        <w:t>so be measured by JCN, which involves calculating the information content</w:t>
      </w:r>
      <w:del w:id="78" w:author="Erin M. Buchanan" w:date="2017-07-07T11:21:00Z">
        <w:r w:rsidR="00E83D6F" w:rsidRPr="005117AB" w:rsidDel="007D171D">
          <w:delText xml:space="preserve"> (IC)</w:delText>
        </w:r>
      </w:del>
      <w:r w:rsidR="00E83D6F" w:rsidRPr="005117AB">
        <w:t xml:space="preserve"> for each concept and the lowest superordinate shared by each concept</w:t>
      </w:r>
      <w:ins w:id="79" w:author="Erin M. Buchanan" w:date="2017-06-30T10:26:00Z">
        <w:r w:rsidR="00BE41B1">
          <w:t xml:space="preserve"> using an online dictionary, </w:t>
        </w:r>
        <w:proofErr w:type="spellStart"/>
        <w:r w:rsidR="00BE41B1">
          <w:t>WordNET</w:t>
        </w:r>
        <w:proofErr w:type="spellEnd"/>
        <w:r w:rsidR="00BE41B1">
          <w:t xml:space="preserve"> (cite)</w:t>
        </w:r>
      </w:ins>
      <w:r w:rsidR="00E83D6F" w:rsidRPr="005117AB">
        <w:t xml:space="preserve">.  </w:t>
      </w:r>
      <w:r w:rsidR="00E24F21" w:rsidRPr="005117AB">
        <w:t xml:space="preserve">The </w:t>
      </w:r>
      <w:r w:rsidR="00E83D6F" w:rsidRPr="005117AB">
        <w:t xml:space="preserve">JCN </w:t>
      </w:r>
      <w:r w:rsidR="00E24F21" w:rsidRPr="005117AB">
        <w:t xml:space="preserve">value </w:t>
      </w:r>
      <w:r w:rsidR="00E83D6F" w:rsidRPr="005117AB">
        <w:t xml:space="preserve">is then computed by summing together the difference of each concept from their lowest superordinate (Jiang and </w:t>
      </w:r>
      <w:proofErr w:type="spellStart"/>
      <w:r w:rsidR="00E83D6F" w:rsidRPr="005117AB">
        <w:t>Conrath</w:t>
      </w:r>
      <w:proofErr w:type="spellEnd"/>
      <w:r w:rsidR="00E83D6F" w:rsidRPr="005117AB">
        <w:t xml:space="preserve"> 1997, Maki et al. 2004).</w:t>
      </w:r>
      <w:r w:rsidR="001E214A" w:rsidRPr="005117AB">
        <w:t xml:space="preserve"> </w:t>
      </w:r>
      <w:ins w:id="80" w:author="Erin M. Buchanan" w:date="2017-06-30T10:27:00Z">
        <w:r w:rsidR="00BE41B1">
          <w:t xml:space="preserve">The advantage to using COS values over JCN values is the limitation of JCN tied to a </w:t>
        </w:r>
      </w:ins>
      <w:ins w:id="81" w:author="Erin M. Buchanan" w:date="2017-06-30T10:28:00Z">
        <w:r w:rsidR="00BE41B1">
          <w:t xml:space="preserve">somewhat static </w:t>
        </w:r>
      </w:ins>
      <w:ins w:id="82" w:author="Erin M. Buchanan" w:date="2017-06-30T10:27:00Z">
        <w:r w:rsidR="00BE41B1">
          <w:t xml:space="preserve">dictionary database, as a semantic feature production task can be used on any concept to calculate COS values. </w:t>
        </w:r>
      </w:ins>
      <w:ins w:id="83" w:author="Erin M. Buchanan" w:date="2017-06-30T10:28:00Z">
        <w:r w:rsidR="00BE41B1">
          <w:t>However, JCN values are less time consuming to obtain</w:t>
        </w:r>
      </w:ins>
      <w:ins w:id="84" w:author="Erin M. Buchanan" w:date="2017-06-30T10:29:00Z">
        <w:r w:rsidR="00BE41B1">
          <w:t xml:space="preserve"> if both concepts are in the database</w:t>
        </w:r>
      </w:ins>
      <w:ins w:id="85" w:author="Erin M. Buchanan" w:date="2017-06-30T10:28:00Z">
        <w:r w:rsidR="00BE41B1">
          <w:t xml:space="preserve"> (Buchanan</w:t>
        </w:r>
      </w:ins>
      <w:ins w:id="86" w:author="Erin M. Buchanan" w:date="2017-06-30T10:29:00Z">
        <w:r w:rsidR="00BE41B1">
          <w:t xml:space="preserve"> et al. 2014). </w:t>
        </w:r>
      </w:ins>
    </w:p>
    <w:bookmarkEnd w:id="65"/>
    <w:p w14:paraId="2C66652C" w14:textId="30C8A7E2" w:rsidR="00C92D10" w:rsidRDefault="007C759A" w:rsidP="00893E4E">
      <w:pPr>
        <w:spacing w:line="480" w:lineRule="auto"/>
      </w:pPr>
      <w:r>
        <w:tab/>
      </w:r>
      <w:del w:id="87" w:author="Nick Maxwell" w:date="2017-07-04T11:19:00Z">
        <w:r w:rsidR="00127487" w:rsidDel="00901033">
          <w:delText>Furthermore, s</w:delText>
        </w:r>
      </w:del>
      <w:ins w:id="88" w:author="Nick Maxwell" w:date="2017-07-04T11:19:00Z">
        <w:r w:rsidR="00901033">
          <w:t>S</w:t>
        </w:r>
      </w:ins>
      <w:r w:rsidR="00127487">
        <w:t>emantic relations can be broadly described as being taxonomic or thematic</w:t>
      </w:r>
      <w:r w:rsidR="008B218D">
        <w:t xml:space="preserve"> in nature</w:t>
      </w:r>
      <w:r w:rsidR="00127487">
        <w:t xml:space="preserve">.  Whereas taxonomic relationships focus on the </w:t>
      </w:r>
      <w:r w:rsidR="000500A8">
        <w:t>connections between</w:t>
      </w:r>
      <w:r w:rsidR="00127487">
        <w:t xml:space="preserve"> features and concepts</w:t>
      </w:r>
      <w:r w:rsidR="000500A8">
        <w:t xml:space="preserve"> within categories (e.g., BIRD – PIDGEON)</w:t>
      </w:r>
      <w:r w:rsidR="00127487">
        <w:t xml:space="preserve">, thematic relationships </w:t>
      </w:r>
      <w:r w:rsidR="000500A8">
        <w:t>center around</w:t>
      </w:r>
      <w:r w:rsidR="00127487">
        <w:t xml:space="preserve"> </w:t>
      </w:r>
      <w:r w:rsidR="000500A8">
        <w:t xml:space="preserve">the links between concepts and an overarching theme or scenario (e.g., BIRD – NEST, Jones and </w:t>
      </w:r>
      <w:proofErr w:type="spellStart"/>
      <w:r w:rsidR="000500A8">
        <w:t>Golonka</w:t>
      </w:r>
      <w:proofErr w:type="spellEnd"/>
      <w:r w:rsidR="000500A8">
        <w:t xml:space="preserve"> 2012).</w:t>
      </w:r>
      <w:r w:rsidR="00A7693D">
        <w:t xml:space="preserve"> </w:t>
      </w:r>
      <w:proofErr w:type="spellStart"/>
      <w:r w:rsidR="003C37A4">
        <w:t>Jouravlev</w:t>
      </w:r>
      <w:proofErr w:type="spellEnd"/>
      <w:r w:rsidR="003C37A4">
        <w:t xml:space="preserve"> and McRae (2015) provide a list of 100 thematic relatedness production norms</w:t>
      </w:r>
      <w:r w:rsidR="00C679D8">
        <w:t>, which</w:t>
      </w:r>
      <w:r w:rsidR="003C37A4">
        <w:t xml:space="preserve"> </w:t>
      </w:r>
      <w:r w:rsidR="0086519E">
        <w:t xml:space="preserve">were generated through a task similar to feature production in which participants were </w:t>
      </w:r>
      <w:r w:rsidR="00467850">
        <w:t xml:space="preserve">presented with a concept and were asked to list names of other concepts they believed to be </w:t>
      </w:r>
      <w:commentRangeStart w:id="89"/>
      <w:r w:rsidR="00467850">
        <w:t>related</w:t>
      </w:r>
      <w:commentRangeEnd w:id="89"/>
      <w:r w:rsidR="0003093C">
        <w:rPr>
          <w:rStyle w:val="CommentReference"/>
        </w:rPr>
        <w:commentReference w:id="89"/>
      </w:r>
      <w:r w:rsidR="00467850">
        <w:t xml:space="preserve">. </w:t>
      </w:r>
      <w:r w:rsidR="00716BC4">
        <w:t xml:space="preserve">Distributional models of semantic memory also </w:t>
      </w:r>
      <w:r w:rsidR="00E97611">
        <w:lastRenderedPageBreak/>
        <w:t xml:space="preserve">lend themselves well to the study of thematic word relations. </w:t>
      </w:r>
      <w:r w:rsidR="00E726BD">
        <w:t xml:space="preserve"> </w:t>
      </w:r>
      <w:r w:rsidR="001207C0">
        <w:t xml:space="preserve">Because these models </w:t>
      </w:r>
      <w:r w:rsidR="00C92D10">
        <w:t xml:space="preserve">are text based and </w:t>
      </w:r>
      <w:r w:rsidR="00AA1F99">
        <w:t>score word pair</w:t>
      </w:r>
      <w:r w:rsidR="00C92D10">
        <w:t xml:space="preserve"> relations </w:t>
      </w:r>
      <w:r w:rsidR="00EE3BC4">
        <w:t>in regard to</w:t>
      </w:r>
      <w:r w:rsidR="00AA1F99">
        <w:t xml:space="preserve"> </w:t>
      </w:r>
      <w:r w:rsidR="008378E2">
        <w:t xml:space="preserve">their </w:t>
      </w:r>
      <w:r w:rsidR="00C92D10">
        <w:t xml:space="preserve">overall context </w:t>
      </w:r>
      <w:r w:rsidR="008378E2">
        <w:t>within</w:t>
      </w:r>
      <w:r w:rsidR="0060766E">
        <w:t xml:space="preserve"> a</w:t>
      </w:r>
      <w:r w:rsidR="008378E2">
        <w:t xml:space="preserve"> </w:t>
      </w:r>
      <w:r w:rsidR="0060766E">
        <w:t xml:space="preserve">document, they assess thematic knowledge as well as semantic knowledge. Additionally, </w:t>
      </w:r>
      <w:r w:rsidR="00EA3C7D">
        <w:t xml:space="preserve">text based models such as latent semantic analysis (LSA) are able to account for </w:t>
      </w:r>
      <w:r w:rsidR="001545A6">
        <w:t xml:space="preserve">both </w:t>
      </w:r>
      <w:r w:rsidR="0047682F">
        <w:t xml:space="preserve">the effects of </w:t>
      </w:r>
      <w:r w:rsidR="001545A6">
        <w:t>context and similarity of meaning, bridging the gap between associations and semantics (</w:t>
      </w:r>
      <w:proofErr w:type="spellStart"/>
      <w:r w:rsidR="001545A6">
        <w:t>Landauer</w:t>
      </w:r>
      <w:proofErr w:type="spellEnd"/>
      <w:r w:rsidR="001545A6">
        <w:t xml:space="preserve"> et al 1998).</w:t>
      </w:r>
    </w:p>
    <w:p w14:paraId="76854FF1" w14:textId="77777777" w:rsidR="00A83144" w:rsidRDefault="00574FCE" w:rsidP="00EB1380">
      <w:pPr>
        <w:spacing w:line="480" w:lineRule="auto"/>
        <w:rPr>
          <w:ins w:id="90" w:author="Erin M. Buchanan" w:date="2017-07-07T11:29:00Z"/>
        </w:rPr>
      </w:pPr>
      <w:ins w:id="91" w:author="Nick Maxwell" w:date="2017-06-30T16:47:00Z">
        <w:r>
          <w:tab/>
        </w:r>
      </w:ins>
      <w:ins w:id="92" w:author="Nick Maxwell" w:date="2017-06-30T17:16:00Z">
        <w:r w:rsidR="00F84B05">
          <w:t xml:space="preserve">Discussion of these </w:t>
        </w:r>
        <w:r w:rsidR="000F0FA7">
          <w:t xml:space="preserve">measures </w:t>
        </w:r>
      </w:ins>
      <w:ins w:id="93" w:author="Nick Maxwell" w:date="2017-06-30T17:18:00Z">
        <w:r w:rsidR="000F0FA7">
          <w:t xml:space="preserve">naturally </w:t>
        </w:r>
      </w:ins>
      <w:ins w:id="94" w:author="Nick Maxwell" w:date="2017-06-30T17:17:00Z">
        <w:r w:rsidR="000F0FA7">
          <w:t xml:space="preserve">raises the question of whether </w:t>
        </w:r>
      </w:ins>
      <w:ins w:id="95" w:author="Nick Maxwell" w:date="2017-06-30T17:24:00Z">
        <w:r w:rsidR="002D528A">
          <w:t xml:space="preserve">they truly </w:t>
        </w:r>
      </w:ins>
      <w:ins w:id="96" w:author="Nick Maxwell" w:date="2017-06-30T17:27:00Z">
        <w:r w:rsidR="00854F3E">
          <w:t>assess</w:t>
        </w:r>
      </w:ins>
      <w:ins w:id="97" w:author="Nick Maxwell" w:date="2017-06-30T17:24:00Z">
        <w:r w:rsidR="002D528A">
          <w:t xml:space="preserve"> unique concepts</w:t>
        </w:r>
      </w:ins>
      <w:ins w:id="98" w:author="Nick Maxwell" w:date="2017-06-30T17:27:00Z">
        <w:r w:rsidR="00854F3E">
          <w:t xml:space="preserve"> or simply tap into our over</w:t>
        </w:r>
        <w:r w:rsidR="005B5F03">
          <w:t xml:space="preserve">all linguistic knowledge. Taken at face value, </w:t>
        </w:r>
      </w:ins>
      <w:ins w:id="99" w:author="Nick Maxwell" w:date="2017-07-01T21:53:00Z">
        <w:r w:rsidR="001B799D">
          <w:t xml:space="preserve">word pair </w:t>
        </w:r>
      </w:ins>
      <w:ins w:id="100" w:author="Nick Maxwell" w:date="2017-06-30T17:53:00Z">
        <w:r w:rsidR="005B5F03">
          <w:t>associations and semantics</w:t>
        </w:r>
      </w:ins>
      <w:ins w:id="101" w:author="Nick Maxwell" w:date="2017-07-01T21:53:00Z">
        <w:r w:rsidR="001B799D">
          <w:t xml:space="preserve"> word relations</w:t>
        </w:r>
      </w:ins>
      <w:ins w:id="102" w:author="Nick Maxwell" w:date="2017-06-30T17:53:00Z">
        <w:r w:rsidR="005B5F03">
          <w:t xml:space="preserve"> appear </w:t>
        </w:r>
      </w:ins>
      <w:ins w:id="103" w:author="Nick Maxwell" w:date="2017-06-30T17:54:00Z">
        <w:r w:rsidR="005B5F03">
          <w:t>to be vastly different, yet the line between semantics</w:t>
        </w:r>
      </w:ins>
      <w:ins w:id="104" w:author="Erin M. Buchanan" w:date="2017-07-07T11:22:00Z">
        <w:r w:rsidR="004F5096">
          <w:t>/associations</w:t>
        </w:r>
      </w:ins>
      <w:ins w:id="105" w:author="Nick Maxwell" w:date="2017-06-30T17:54:00Z">
        <w:r w:rsidR="005B5F03">
          <w:t xml:space="preserve"> and </w:t>
        </w:r>
        <w:proofErr w:type="spellStart"/>
        <w:r w:rsidR="005B5F03">
          <w:t>thematics</w:t>
        </w:r>
        <w:proofErr w:type="spellEnd"/>
        <w:r w:rsidR="005B5F03">
          <w:t xml:space="preserve"> is much more blurred.</w:t>
        </w:r>
      </w:ins>
      <w:ins w:id="106" w:author="Nick Maxwell" w:date="2017-06-30T19:24:00Z">
        <w:r w:rsidR="00CF1957">
          <w:t xml:space="preserve"> While thematic word relations are </w:t>
        </w:r>
      </w:ins>
      <w:ins w:id="107" w:author="Nick Maxwell" w:date="2017-07-01T14:24:00Z">
        <w:r w:rsidR="00CF1957">
          <w:t xml:space="preserve">indeed </w:t>
        </w:r>
      </w:ins>
      <w:ins w:id="108" w:author="Nick Maxwell" w:date="2017-06-30T19:24:00Z">
        <w:r w:rsidR="00CF1957">
          <w:t>an aspect of semantic memory</w:t>
        </w:r>
      </w:ins>
      <w:ins w:id="109" w:author="Erin M. Buchanan" w:date="2017-07-07T11:22:00Z">
        <w:r w:rsidR="009842AC">
          <w:t xml:space="preserve"> and includes word co</w:t>
        </w:r>
        <w:r w:rsidR="00D2112E">
          <w:t>-</w:t>
        </w:r>
        <w:r w:rsidR="009842AC">
          <w:t>occurrence</w:t>
        </w:r>
        <w:r w:rsidR="00D2112E">
          <w:t xml:space="preserve"> as an integral part of creation</w:t>
        </w:r>
      </w:ins>
      <w:ins w:id="110" w:author="Nick Maxwell" w:date="2017-06-30T19:24:00Z">
        <w:r w:rsidR="00CF1957">
          <w:t xml:space="preserve">, </w:t>
        </w:r>
        <w:del w:id="111" w:author="Erin M. Buchanan" w:date="2017-07-07T11:22:00Z">
          <w:r w:rsidR="00CF1957" w:rsidDel="004837F2">
            <w:delText>the</w:delText>
          </w:r>
        </w:del>
      </w:ins>
      <w:ins w:id="112" w:author="Nick Maxwell" w:date="2017-07-01T14:23:00Z">
        <w:del w:id="113" w:author="Erin M. Buchanan" w:date="2017-07-07T11:22:00Z">
          <w:r w:rsidR="00CF1957" w:rsidDel="004837F2">
            <w:delText>y</w:delText>
          </w:r>
        </w:del>
      </w:ins>
      <w:ins w:id="114" w:author="Erin M. Buchanan" w:date="2017-07-07T11:22:00Z">
        <w:r w:rsidR="004837F2">
          <w:t>themes</w:t>
        </w:r>
      </w:ins>
      <w:ins w:id="115" w:author="Nick Maxwell" w:date="2017-06-30T19:24:00Z">
        <w:r w:rsidR="00CF1957">
          <w:t xml:space="preserve"> appear </w:t>
        </w:r>
      </w:ins>
      <w:ins w:id="116" w:author="Nick Maxwell" w:date="2017-07-01T14:23:00Z">
        <w:r w:rsidR="00CF1957">
          <w:t xml:space="preserve">to be </w:t>
        </w:r>
      </w:ins>
      <w:ins w:id="117" w:author="Nick Maxwell" w:date="2017-06-30T19:24:00Z">
        <w:r w:rsidR="00CF1957">
          <w:t xml:space="preserve">indicative </w:t>
        </w:r>
      </w:ins>
      <w:ins w:id="118" w:author="Nick Maxwell" w:date="2017-07-01T14:23:00Z">
        <w:r w:rsidR="00CF1957">
          <w:t>of a separate area of linguistic processing.</w:t>
        </w:r>
      </w:ins>
      <w:ins w:id="119" w:author="Nick Maxwell" w:date="2017-07-01T14:24:00Z">
        <w:r w:rsidR="00CF1957">
          <w:t xml:space="preserve"> </w:t>
        </w:r>
      </w:ins>
      <w:ins w:id="120" w:author="Nick Maxwell" w:date="2017-06-30T19:24:00Z">
        <w:r w:rsidR="00505309">
          <w:t xml:space="preserve">Previous research </w:t>
        </w:r>
      </w:ins>
      <w:ins w:id="121" w:author="Nick Maxwell" w:date="2017-07-01T14:04:00Z">
        <w:r w:rsidR="00B64BEE">
          <w:t>by Maki an</w:t>
        </w:r>
        <w:r w:rsidR="00CE2B47">
          <w:t>d Buchanan (2008) appears to confirm this theory</w:t>
        </w:r>
      </w:ins>
      <w:ins w:id="122" w:author="Nick Maxwell" w:date="2017-07-01T15:12:00Z">
        <w:r w:rsidR="00D06327">
          <w:t xml:space="preserve">. Using </w:t>
        </w:r>
      </w:ins>
      <w:ins w:id="123" w:author="Nick Maxwell" w:date="2017-07-01T15:15:00Z">
        <w:r w:rsidR="00D06327">
          <w:t xml:space="preserve">clustering and factor analysis techniques, </w:t>
        </w:r>
      </w:ins>
      <w:ins w:id="124" w:author="Nick Maxwell" w:date="2017-07-01T15:22:00Z">
        <w:r w:rsidR="00CD1DCC">
          <w:t xml:space="preserve">they analyzed </w:t>
        </w:r>
      </w:ins>
      <w:ins w:id="125" w:author="Nick Maxwell" w:date="2017-07-01T15:23:00Z">
        <w:r w:rsidR="00FA09C0">
          <w:t xml:space="preserve">multiple associative, semantic, and text based measures of associative and semantic knowledge. </w:t>
        </w:r>
      </w:ins>
      <w:ins w:id="126" w:author="Nick Maxwell" w:date="2017-07-01T15:31:00Z">
        <w:r w:rsidR="00DF0006">
          <w:t xml:space="preserve">Their findings suggest associative measures to be </w:t>
        </w:r>
      </w:ins>
      <w:ins w:id="127" w:author="Nick Maxwell" w:date="2017-07-01T15:32:00Z">
        <w:r w:rsidR="00DF0006">
          <w:t>separate</w:t>
        </w:r>
      </w:ins>
      <w:ins w:id="128" w:author="Nick Maxwell" w:date="2017-07-01T15:31:00Z">
        <w:r w:rsidR="00DF0006">
          <w:t xml:space="preserve"> </w:t>
        </w:r>
      </w:ins>
      <w:ins w:id="129" w:author="Nick Maxwell" w:date="2017-07-01T15:32:00Z">
        <w:r w:rsidR="00DF0006">
          <w:t>from semantic measures</w:t>
        </w:r>
      </w:ins>
      <w:ins w:id="130" w:author="Nick Maxwell" w:date="2017-07-01T15:45:00Z">
        <w:r w:rsidR="0087215E">
          <w:t>. Additionally,</w:t>
        </w:r>
      </w:ins>
      <w:ins w:id="131" w:author="Nick Maxwell" w:date="2017-07-01T15:32:00Z">
        <w:r w:rsidR="00DF0006">
          <w:t xml:space="preserve"> </w:t>
        </w:r>
      </w:ins>
      <w:ins w:id="132" w:author="Nick Maxwell" w:date="2017-07-01T15:33:00Z">
        <w:r w:rsidR="00DF0006">
          <w:t xml:space="preserve">semantic </w:t>
        </w:r>
      </w:ins>
      <w:ins w:id="133" w:author="Nick Maxwell" w:date="2017-07-01T17:18:00Z">
        <w:r w:rsidR="00E90674">
          <w:t>information</w:t>
        </w:r>
      </w:ins>
      <w:ins w:id="134" w:author="Nick Maxwell" w:date="2017-07-01T15:33:00Z">
        <w:r w:rsidR="00DF0006">
          <w:t xml:space="preserve"> derived from </w:t>
        </w:r>
      </w:ins>
      <w:ins w:id="135" w:author="Nick Maxwell" w:date="2017-07-01T15:34:00Z">
        <w:r w:rsidR="00835632">
          <w:t>lexical</w:t>
        </w:r>
      </w:ins>
      <w:ins w:id="136" w:author="Nick Maxwell" w:date="2017-07-01T15:33:00Z">
        <w:r w:rsidR="00835632">
          <w:t xml:space="preserve"> measures (e.g. COS, JCN)</w:t>
        </w:r>
      </w:ins>
      <w:ins w:id="137" w:author="Nick Maxwell" w:date="2017-07-01T15:34:00Z">
        <w:r w:rsidR="00835632">
          <w:t xml:space="preserve"> </w:t>
        </w:r>
      </w:ins>
      <w:ins w:id="138" w:author="Nick Maxwell" w:date="2017-07-01T17:19:00Z">
        <w:r w:rsidR="00E90674">
          <w:t>was</w:t>
        </w:r>
      </w:ins>
      <w:ins w:id="139" w:author="Nick Maxwell" w:date="2017-07-01T15:45:00Z">
        <w:r w:rsidR="00B560B9">
          <w:t xml:space="preserve"> found to be</w:t>
        </w:r>
      </w:ins>
      <w:ins w:id="140" w:author="Nick Maxwell" w:date="2017-07-01T15:34:00Z">
        <w:r w:rsidR="00835632">
          <w:t xml:space="preserve"> separate from </w:t>
        </w:r>
      </w:ins>
      <w:ins w:id="141" w:author="Nick Maxwell" w:date="2017-07-01T15:11:00Z">
        <w:r w:rsidR="00835632">
          <w:t xml:space="preserve">measures </w:t>
        </w:r>
      </w:ins>
      <w:ins w:id="142" w:author="Nick Maxwell" w:date="2017-07-01T17:40:00Z">
        <w:r w:rsidR="003D3A2F">
          <w:t xml:space="preserve">generated </w:t>
        </w:r>
      </w:ins>
      <w:ins w:id="143" w:author="Nick Maxwell" w:date="2017-07-01T15:11:00Z">
        <w:r w:rsidR="00835632">
          <w:t xml:space="preserve">from </w:t>
        </w:r>
      </w:ins>
      <w:ins w:id="144" w:author="Nick Maxwell" w:date="2017-07-01T15:35:00Z">
        <w:r w:rsidR="00B560B9">
          <w:t xml:space="preserve">analysis of text corpora, suggesting that text based measures may be </w:t>
        </w:r>
      </w:ins>
      <w:ins w:id="145" w:author="Nick Maxwell" w:date="2017-07-02T11:27:00Z">
        <w:r w:rsidR="008404B0">
          <w:t xml:space="preserve">more </w:t>
        </w:r>
      </w:ins>
      <w:ins w:id="146" w:author="Nick Maxwell" w:date="2017-07-01T15:46:00Z">
        <w:r w:rsidR="00B560B9">
          <w:t>representative of thematic information.</w:t>
        </w:r>
      </w:ins>
      <w:ins w:id="147" w:author="Nick Maxwell" w:date="2017-07-01T15:55:00Z">
        <w:r w:rsidR="008235B2">
          <w:t xml:space="preserve"> </w:t>
        </w:r>
      </w:ins>
    </w:p>
    <w:p w14:paraId="6F44206D" w14:textId="7358BA1F" w:rsidR="0047682F" w:rsidRPr="00AC0582" w:rsidDel="00C23BBF" w:rsidRDefault="00426383" w:rsidP="00A83144">
      <w:pPr>
        <w:spacing w:line="480" w:lineRule="auto"/>
        <w:ind w:firstLine="720"/>
        <w:rPr>
          <w:del w:id="148" w:author="Nick Maxwell" w:date="2017-07-01T15:56:00Z"/>
        </w:rPr>
        <w:pPrChange w:id="149" w:author="Erin M. Buchanan" w:date="2017-07-07T11:29:00Z">
          <w:pPr>
            <w:spacing w:line="480" w:lineRule="auto"/>
          </w:pPr>
        </w:pPrChange>
      </w:pPr>
      <w:ins w:id="150" w:author="Nick Maxwell" w:date="2017-07-01T17:59:00Z">
        <w:r>
          <w:t>While it is apparent that these word relation measures are assessing different</w:t>
        </w:r>
      </w:ins>
      <w:ins w:id="151" w:author="Nick Maxwell" w:date="2017-07-01T18:01:00Z">
        <w:r w:rsidR="00962A99">
          <w:t xml:space="preserve"> domains of our linguistic knowledge</w:t>
        </w:r>
      </w:ins>
      <w:ins w:id="152" w:author="Nick Maxwell" w:date="2017-07-01T17:43:00Z">
        <w:r w:rsidR="00494C63">
          <w:t>,</w:t>
        </w:r>
      </w:ins>
      <w:ins w:id="153" w:author="Nick Maxwell" w:date="2017-07-02T11:32:00Z">
        <w:r w:rsidR="00F470A4">
          <w:t xml:space="preserve"> care</w:t>
        </w:r>
      </w:ins>
      <w:ins w:id="154" w:author="Nick Maxwell" w:date="2017-07-01T17:43:00Z">
        <w:r w:rsidR="00494C63">
          <w:t xml:space="preserve"> must be </w:t>
        </w:r>
      </w:ins>
      <w:ins w:id="155" w:author="Nick Maxwell" w:date="2017-07-02T11:32:00Z">
        <w:r w:rsidR="00F470A4">
          <w:t>taken</w:t>
        </w:r>
      </w:ins>
      <w:ins w:id="156" w:author="Nick Maxwell" w:date="2017-07-01T17:43:00Z">
        <w:r w:rsidR="00494C63">
          <w:t xml:space="preserve"> when building experimental stimuli throu</w:t>
        </w:r>
        <w:r w:rsidR="00C469BC">
          <w:t>gh the use of normed databases</w:t>
        </w:r>
      </w:ins>
      <w:ins w:id="157" w:author="Nick Maxwell" w:date="2017-07-01T17:58:00Z">
        <w:r w:rsidR="00C61231">
          <w:t>, as</w:t>
        </w:r>
      </w:ins>
      <w:ins w:id="158" w:author="Nick Maxwell" w:date="2017-07-01T18:02:00Z">
        <w:r w:rsidR="00C61231">
          <w:t xml:space="preserve"> m</w:t>
        </w:r>
        <w:r w:rsidR="00962A99">
          <w:t>any word pairs overlap on multiple types of measurements</w:t>
        </w:r>
      </w:ins>
      <w:ins w:id="159" w:author="Erin M. Buchanan" w:date="2017-07-07T11:27:00Z">
        <w:r w:rsidR="00A83144">
          <w:t>, and even the first studies on semantic priming used association word norms for stimuli creation (</w:t>
        </w:r>
      </w:ins>
      <w:ins w:id="160" w:author="Erin M. Buchanan" w:date="2017-07-07T11:28:00Z">
        <w:r w:rsidR="00A83144">
          <w:t xml:space="preserve">Meyer </w:t>
        </w:r>
        <w:r w:rsidR="00A83144">
          <w:t>&amp;</w:t>
        </w:r>
        <w:r w:rsidR="00A83144">
          <w:t xml:space="preserve"> </w:t>
        </w:r>
        <w:proofErr w:type="spellStart"/>
        <w:r w:rsidR="00A83144">
          <w:t>Schvaneveldt</w:t>
        </w:r>
        <w:proofErr w:type="spellEnd"/>
        <w:r w:rsidR="00A83144">
          <w:t xml:space="preserve">, </w:t>
        </w:r>
        <w:r w:rsidR="00A83144">
          <w:t>1971; Meyer,</w:t>
        </w:r>
        <w:r w:rsidR="00A83144">
          <w:t xml:space="preserve"> </w:t>
        </w:r>
        <w:proofErr w:type="spellStart"/>
        <w:r w:rsidR="00A83144">
          <w:t>Schvaneveldt</w:t>
        </w:r>
        <w:proofErr w:type="spellEnd"/>
        <w:r w:rsidR="00A83144">
          <w:t>,</w:t>
        </w:r>
        <w:r w:rsidR="00A83144">
          <w:t xml:space="preserve"> </w:t>
        </w:r>
        <w:r w:rsidR="00A83144">
          <w:t>&amp;</w:t>
        </w:r>
        <w:r w:rsidR="00A83144">
          <w:t xml:space="preserve"> </w:t>
        </w:r>
        <w:r w:rsidR="00A83144">
          <w:t>Ruddy, 1975</w:t>
        </w:r>
        <w:r w:rsidR="00A83144">
          <w:t xml:space="preserve">; </w:t>
        </w:r>
      </w:ins>
      <w:ins w:id="161" w:author="Erin M. Buchanan" w:date="2017-07-07T11:27:00Z">
        <w:r w:rsidR="00A83144">
          <w:t xml:space="preserve">Lucas, 2000). </w:t>
        </w:r>
      </w:ins>
      <w:ins w:id="162" w:author="Nick Maxwell" w:date="2017-07-01T21:43:00Z">
        <w:del w:id="163" w:author="Erin M. Buchanan" w:date="2017-07-07T11:27:00Z">
          <w:r w:rsidR="00C61231" w:rsidDel="00A83144">
            <w:delText>.</w:delText>
          </w:r>
        </w:del>
        <w:r w:rsidR="00C61231">
          <w:t xml:space="preserve"> This </w:t>
        </w:r>
      </w:ins>
      <w:ins w:id="164" w:author="Nick Maxwell" w:date="2017-07-01T18:03:00Z">
        <w:r w:rsidR="00962A99">
          <w:t>observation</w:t>
        </w:r>
      </w:ins>
      <w:ins w:id="165" w:author="Nick Maxwell" w:date="2017-07-01T18:02:00Z">
        <w:r w:rsidR="00962A99">
          <w:t xml:space="preserve"> becomes</w:t>
        </w:r>
      </w:ins>
      <w:ins w:id="166" w:author="Nick Maxwell" w:date="2017-07-01T18:03:00Z">
        <w:r w:rsidR="00962A99">
          <w:t xml:space="preserve"> strikingly apparent when </w:t>
        </w:r>
      </w:ins>
      <w:ins w:id="167" w:author="Nick Maxwell" w:date="2017-07-01T21:44:00Z">
        <w:r w:rsidR="00C61231">
          <w:t>one</w:t>
        </w:r>
      </w:ins>
      <w:ins w:id="168" w:author="Nick Maxwell" w:date="2017-07-01T18:03:00Z">
        <w:r w:rsidR="00962A99">
          <w:t xml:space="preserve"> desire</w:t>
        </w:r>
      </w:ins>
      <w:ins w:id="169" w:author="Nick Maxwell" w:date="2017-07-01T21:44:00Z">
        <w:r w:rsidR="00C61231">
          <w:t>s</w:t>
        </w:r>
      </w:ins>
      <w:ins w:id="170" w:author="Nick Maxwell" w:date="2017-07-01T18:03:00Z">
        <w:r w:rsidR="00962A99">
          <w:t xml:space="preserve"> </w:t>
        </w:r>
        <w:r w:rsidR="00D464E1">
          <w:t xml:space="preserve">the creation of word pairs related on only </w:t>
        </w:r>
        <w:r w:rsidR="003F3101">
          <w:t xml:space="preserve">one dimension. One particular difficulty faced by researchers comes when </w:t>
        </w:r>
      </w:ins>
      <w:ins w:id="171" w:author="Nick Maxwell" w:date="2017-07-02T11:35:00Z">
        <w:r w:rsidR="00CC5321">
          <w:t xml:space="preserve">attempting to </w:t>
        </w:r>
      </w:ins>
      <w:ins w:id="172" w:author="Nick Maxwell" w:date="2017-07-02T11:29:00Z">
        <w:r w:rsidR="003F3101">
          <w:t>separat</w:t>
        </w:r>
      </w:ins>
      <w:ins w:id="173" w:author="Nick Maxwell" w:date="2017-07-02T11:35:00Z">
        <w:r w:rsidR="00CC5321">
          <w:t xml:space="preserve">e </w:t>
        </w:r>
      </w:ins>
      <w:ins w:id="174" w:author="Nick Maxwell" w:date="2017-07-02T11:29:00Z">
        <w:r w:rsidR="003F3101">
          <w:t xml:space="preserve">association strength </w:t>
        </w:r>
      </w:ins>
      <w:ins w:id="175" w:author="Nick Maxwell" w:date="2017-07-02T11:35:00Z">
        <w:r w:rsidR="008D2D6C">
          <w:t>from</w:t>
        </w:r>
      </w:ins>
      <w:ins w:id="176" w:author="Nick Maxwell" w:date="2017-07-02T11:30:00Z">
        <w:r w:rsidR="003F3101">
          <w:t xml:space="preserve"> feature overlap</w:t>
        </w:r>
      </w:ins>
      <w:ins w:id="177" w:author="Nick Maxwell" w:date="2017-07-02T11:49:00Z">
        <w:r w:rsidR="002D20E8">
          <w:t xml:space="preserve">, as highly </w:t>
        </w:r>
        <w:r w:rsidR="002D20E8">
          <w:lastRenderedPageBreak/>
          <w:t xml:space="preserve">associated items tend to </w:t>
        </w:r>
        <w:r w:rsidR="0023482A">
          <w:t>be semantically related as well</w:t>
        </w:r>
      </w:ins>
      <w:ins w:id="178" w:author="Nick Maxwell" w:date="2017-07-03T19:50:00Z">
        <w:r w:rsidR="00FC64FF">
          <w:t xml:space="preserve">.  </w:t>
        </w:r>
      </w:ins>
      <w:ins w:id="179" w:author="Nick Maxwell" w:date="2017-07-03T19:54:00Z">
        <w:r w:rsidR="00FC64FF">
          <w:t xml:space="preserve">Additionally, a lack of association </w:t>
        </w:r>
      </w:ins>
      <w:ins w:id="180" w:author="Nick Maxwell" w:date="2017-07-03T19:55:00Z">
        <w:r w:rsidR="0008234E">
          <w:t xml:space="preserve">strength </w:t>
        </w:r>
      </w:ins>
      <w:ins w:id="181" w:author="Nick Maxwell" w:date="2017-07-03T19:54:00Z">
        <w:r w:rsidR="00FC64FF">
          <w:t xml:space="preserve">between two items may not necessarily </w:t>
        </w:r>
      </w:ins>
      <w:ins w:id="182" w:author="Nick Maxwell" w:date="2017-07-03T19:55:00Z">
        <w:r w:rsidR="0008234E">
          <w:t xml:space="preserve">be indicative of a total lack of association, as traditional norming tasks typically do not produce </w:t>
        </w:r>
      </w:ins>
      <w:ins w:id="183" w:author="Nick Maxwell" w:date="2017-07-03T20:12:00Z">
        <w:r w:rsidR="00E320F9">
          <w:t xml:space="preserve">a large </w:t>
        </w:r>
      </w:ins>
      <w:ins w:id="184" w:author="Nick Maxwell" w:date="2017-07-03T19:55:00Z">
        <w:r w:rsidR="0008234E">
          <w:t xml:space="preserve">enough </w:t>
        </w:r>
      </w:ins>
      <w:ins w:id="185" w:author="Nick Maxwell" w:date="2017-07-03T20:12:00Z">
        <w:r w:rsidR="00E320F9">
          <w:t xml:space="preserve">set of </w:t>
        </w:r>
      </w:ins>
      <w:ins w:id="186" w:author="Nick Maxwell" w:date="2017-07-03T19:56:00Z">
        <w:r w:rsidR="0008234E">
          <w:t>response</w:t>
        </w:r>
      </w:ins>
      <w:ins w:id="187" w:author="Nick Maxwell" w:date="2017-07-03T19:55:00Z">
        <w:r w:rsidR="0008234E">
          <w:t>s</w:t>
        </w:r>
      </w:ins>
      <w:ins w:id="188" w:author="Nick Maxwell" w:date="2017-07-03T20:12:00Z">
        <w:r w:rsidR="00E320F9">
          <w:t xml:space="preserve"> to</w:t>
        </w:r>
      </w:ins>
      <w:ins w:id="189" w:author="Nick Maxwell" w:date="2017-07-03T19:55:00Z">
        <w:r w:rsidR="0008234E">
          <w:t xml:space="preserve"> capture all available </w:t>
        </w:r>
      </w:ins>
      <w:ins w:id="190" w:author="Nick Maxwell" w:date="2017-07-03T19:56:00Z">
        <w:r w:rsidR="0008234E">
          <w:t>associations between items</w:t>
        </w:r>
      </w:ins>
      <w:ins w:id="191" w:author="Nick Maxwell" w:date="2017-07-04T10:55:00Z">
        <w:r w:rsidR="001028C4">
          <w:t xml:space="preserve">. </w:t>
        </w:r>
      </w:ins>
      <w:ins w:id="192" w:author="Nick Maxwell" w:date="2017-07-04T10:56:00Z">
        <w:r w:rsidR="001028C4">
          <w:t>S</w:t>
        </w:r>
      </w:ins>
      <w:ins w:id="193" w:author="Nick Maxwell" w:date="2017-07-03T19:55:00Z">
        <w:r w:rsidR="0008234E">
          <w:t xml:space="preserve">ome items with extremely </w:t>
        </w:r>
        <w:r w:rsidR="00E320F9">
          <w:t>weak associations may inevitabl</w:t>
        </w:r>
      </w:ins>
      <w:ins w:id="194" w:author="Nick Maxwell" w:date="2017-07-03T20:12:00Z">
        <w:r w:rsidR="00E320F9">
          <w:t>y</w:t>
        </w:r>
      </w:ins>
      <w:ins w:id="195" w:author="Nick Maxwell" w:date="2017-07-03T19:55:00Z">
        <w:r w:rsidR="0008234E">
          <w:t xml:space="preserve"> slip through the cracks (Hutchison 2003). </w:t>
        </w:r>
      </w:ins>
      <w:del w:id="196" w:author="Nick Maxwell" w:date="2017-06-30T16:16:00Z">
        <w:r w:rsidR="0047682F" w:rsidRPr="00593393" w:rsidDel="00593393">
          <w:rPr>
            <w:color w:val="FF0000"/>
            <w:rPrChange w:id="197" w:author="Nick Maxwell" w:date="2017-06-30T16:16:00Z">
              <w:rPr/>
            </w:rPrChange>
          </w:rPr>
          <w:tab/>
        </w:r>
      </w:del>
      <w:ins w:id="198" w:author="Erin M. Buchanan" w:date="2017-06-30T10:35:00Z">
        <w:del w:id="199" w:author="Nick Maxwell" w:date="2017-07-01T15:56:00Z">
          <w:r w:rsidR="00270726" w:rsidRPr="00593393" w:rsidDel="00C23BBF">
            <w:rPr>
              <w:color w:val="FF0000"/>
              <w:rPrChange w:id="200" w:author="Nick Maxwell" w:date="2017-06-30T16:16:00Z">
                <w:rPr/>
              </w:rPrChange>
            </w:rPr>
            <w:delText xml:space="preserve">Also talk here about how we know all these things are different and not just tapping some overall </w:delText>
          </w:r>
        </w:del>
      </w:ins>
      <w:ins w:id="201" w:author="Erin M. Buchanan" w:date="2017-06-30T10:36:00Z">
        <w:del w:id="202" w:author="Nick Maxwell" w:date="2017-07-01T15:56:00Z">
          <w:r w:rsidR="00270726" w:rsidRPr="00593393" w:rsidDel="00C23BBF">
            <w:rPr>
              <w:color w:val="FF0000"/>
              <w:rPrChange w:id="203" w:author="Nick Maxwell" w:date="2017-06-30T16:16:00Z">
                <w:rPr/>
              </w:rPrChange>
            </w:rPr>
            <w:delText xml:space="preserve">“knowledge” in the brain (Maki Buchanan 08). </w:delText>
          </w:r>
        </w:del>
      </w:ins>
    </w:p>
    <w:p w14:paraId="239CDCDA" w14:textId="1D0CF25F" w:rsidR="00D1201E" w:rsidRDefault="00D1201E" w:rsidP="00A83144">
      <w:pPr>
        <w:spacing w:line="480" w:lineRule="auto"/>
        <w:ind w:firstLine="720"/>
        <w:pPrChange w:id="204" w:author="Erin M. Buchanan" w:date="2017-07-07T11:29:00Z">
          <w:pPr>
            <w:spacing w:line="480" w:lineRule="auto"/>
          </w:pPr>
        </w:pPrChange>
      </w:pPr>
      <w:del w:id="205" w:author="Nick Maxwell" w:date="2017-07-01T15:57:00Z">
        <w:r w:rsidDel="00C23BBF">
          <w:tab/>
        </w:r>
      </w:del>
    </w:p>
    <w:p w14:paraId="4DC4ABA1" w14:textId="523C7DD1" w:rsidR="00B64D2A" w:rsidRPr="001A6FFB" w:rsidDel="00AC0582" w:rsidRDefault="001A6FFB">
      <w:pPr>
        <w:spacing w:line="240" w:lineRule="auto"/>
        <w:jc w:val="center"/>
        <w:rPr>
          <w:del w:id="206" w:author="Nick Maxwell" w:date="2017-07-02T12:00:00Z"/>
          <w:b/>
          <w:color w:val="FF0000"/>
          <w:rPrChange w:id="207" w:author="Nick Maxwell" w:date="2017-07-02T12:09:00Z">
            <w:rPr>
              <w:del w:id="208" w:author="Nick Maxwell" w:date="2017-07-02T12:00:00Z"/>
              <w:color w:val="FF0000"/>
            </w:rPr>
          </w:rPrChange>
        </w:rPr>
        <w:pPrChange w:id="209" w:author="Nick Maxwell" w:date="2017-07-02T12:09:00Z">
          <w:pPr>
            <w:spacing w:line="480" w:lineRule="auto"/>
          </w:pPr>
        </w:pPrChange>
      </w:pPr>
      <w:ins w:id="210" w:author="Nick Maxwell" w:date="2017-07-02T12:07:00Z">
        <w:r w:rsidRPr="001A6FFB">
          <w:rPr>
            <w:b/>
            <w:rPrChange w:id="211" w:author="Nick Maxwell" w:date="2017-07-02T12:09:00Z">
              <w:rPr>
                <w:color w:val="FF0000"/>
              </w:rPr>
            </w:rPrChange>
          </w:rPr>
          <w:t xml:space="preserve">Application to Judgment </w:t>
        </w:r>
      </w:ins>
      <w:ins w:id="212" w:author="Nick Maxwell" w:date="2017-07-02T12:10:00Z">
        <w:r>
          <w:rPr>
            <w:b/>
          </w:rPr>
          <w:t>S</w:t>
        </w:r>
      </w:ins>
      <w:ins w:id="213" w:author="Nick Maxwell" w:date="2017-07-02T12:07:00Z">
        <w:r w:rsidRPr="001A6FFB">
          <w:rPr>
            <w:b/>
            <w:rPrChange w:id="214" w:author="Nick Maxwell" w:date="2017-07-02T12:09:00Z">
              <w:rPr>
                <w:color w:val="FF0000"/>
              </w:rPr>
            </w:rPrChange>
          </w:rPr>
          <w:t>tudies</w:t>
        </w:r>
      </w:ins>
      <w:del w:id="215" w:author="Nick Maxwell" w:date="2017-07-02T12:00:00Z">
        <w:r w:rsidR="00886AFB" w:rsidRPr="001A6FFB" w:rsidDel="00AC0582">
          <w:rPr>
            <w:b/>
            <w:color w:val="FF0000"/>
            <w:rPrChange w:id="216" w:author="Nick Maxwell" w:date="2017-07-02T12:09:00Z">
              <w:rPr>
                <w:color w:val="FF0000"/>
              </w:rPr>
            </w:rPrChange>
          </w:rPr>
          <w:delText>About here need to talk about problems with stimulus selection (Hutchison 2003)</w:delText>
        </w:r>
      </w:del>
    </w:p>
    <w:p w14:paraId="20EAE5FC" w14:textId="28740024" w:rsidR="00A511A8" w:rsidRPr="001A6FFB" w:rsidDel="00AC0582" w:rsidRDefault="00A511A8">
      <w:pPr>
        <w:spacing w:line="240" w:lineRule="auto"/>
        <w:jc w:val="center"/>
        <w:rPr>
          <w:del w:id="217" w:author="Nick Maxwell" w:date="2017-07-02T12:00:00Z"/>
          <w:b/>
          <w:color w:val="FF0000"/>
          <w:rPrChange w:id="218" w:author="Nick Maxwell" w:date="2017-07-02T12:09:00Z">
            <w:rPr>
              <w:del w:id="219" w:author="Nick Maxwell" w:date="2017-07-02T12:00:00Z"/>
              <w:color w:val="FF0000"/>
            </w:rPr>
          </w:rPrChange>
        </w:rPr>
        <w:pPrChange w:id="220" w:author="Nick Maxwell" w:date="2017-07-02T12:09:00Z">
          <w:pPr>
            <w:spacing w:line="480" w:lineRule="auto"/>
          </w:pPr>
        </w:pPrChange>
      </w:pPr>
      <w:del w:id="221" w:author="Nick Maxwell" w:date="2017-07-02T12:00:00Z">
        <w:r w:rsidRPr="001A6FFB" w:rsidDel="00AC0582">
          <w:rPr>
            <w:b/>
            <w:color w:val="FF0000"/>
            <w:rPrChange w:id="222" w:author="Nick Maxwell" w:date="2017-07-02T12:09:00Z">
              <w:rPr>
                <w:color w:val="FF0000"/>
              </w:rPr>
            </w:rPrChange>
          </w:rPr>
          <w:delText>Transition here something to get us to judgements…</w:delText>
        </w:r>
      </w:del>
    </w:p>
    <w:p w14:paraId="6E85B0DD" w14:textId="46855D1C" w:rsidR="00A511A8" w:rsidRPr="001A6FFB" w:rsidDel="00717780" w:rsidRDefault="00980014">
      <w:pPr>
        <w:spacing w:line="240" w:lineRule="auto"/>
        <w:jc w:val="center"/>
        <w:rPr>
          <w:b/>
          <w:color w:val="FF0000"/>
          <w:rPrChange w:id="223" w:author="Nick Maxwell" w:date="2017-07-02T12:09:00Z">
            <w:rPr>
              <w:color w:val="FF0000"/>
            </w:rPr>
          </w:rPrChange>
        </w:rPr>
        <w:pPrChange w:id="224" w:author="Nick Maxwell" w:date="2017-07-02T12:09:00Z">
          <w:pPr>
            <w:spacing w:line="480" w:lineRule="auto"/>
          </w:pPr>
        </w:pPrChange>
      </w:pPr>
      <w:moveFromRangeStart w:id="225" w:author="Nick Maxwell" w:date="2017-07-02T12:00:00Z" w:name="move486760146"/>
      <w:moveFrom w:id="226" w:author="Nick Maxwell" w:date="2017-07-02T12:00:00Z">
        <w:ins w:id="227" w:author="Erin M. Buchanan" w:date="2017-06-30T10:36:00Z">
          <w:r w:rsidRPr="001A6FFB" w:rsidDel="00717780">
            <w:rPr>
              <w:b/>
              <w:color w:val="FF0000"/>
              <w:rPrChange w:id="228" w:author="Nick Maxwell" w:date="2017-07-02T12:09:00Z">
                <w:rPr>
                  <w:color w:val="FF0000"/>
                </w:rPr>
              </w:rPrChange>
            </w:rPr>
            <w:t xml:space="preserve">Overall JOLs what are there? As a definition, then say well other people have studied them as judgments on PAL basically. </w:t>
          </w:r>
        </w:ins>
        <w:ins w:id="229" w:author="Erin M. Buchanan" w:date="2017-06-30T10:37:00Z">
          <w:r w:rsidR="00DD2456" w:rsidRPr="001A6FFB" w:rsidDel="00717780">
            <w:rPr>
              <w:b/>
              <w:color w:val="FF0000"/>
              <w:rPrChange w:id="230" w:author="Nick Maxwell" w:date="2017-07-02T12:09:00Z">
                <w:rPr>
                  <w:color w:val="FF0000"/>
                </w:rPr>
              </w:rPrChange>
            </w:rPr>
            <w:t xml:space="preserve">Then transitition to JAM … it is a different focus (how well do I know I can remember versus how often do I think these things go together). </w:t>
          </w:r>
        </w:ins>
      </w:moveFrom>
    </w:p>
    <w:moveFromRangeEnd w:id="225"/>
    <w:p w14:paraId="5697C9A3" w14:textId="2862F21A" w:rsidR="001A6FFB" w:rsidRDefault="0056377E">
      <w:pPr>
        <w:spacing w:line="240" w:lineRule="auto"/>
        <w:jc w:val="center"/>
        <w:rPr>
          <w:ins w:id="231" w:author="Nick Maxwell" w:date="2017-07-02T12:09:00Z"/>
          <w:b/>
        </w:rPr>
        <w:pPrChange w:id="232" w:author="Nick Maxwell" w:date="2017-07-02T12:09:00Z">
          <w:pPr>
            <w:spacing w:line="480" w:lineRule="auto"/>
          </w:pPr>
        </w:pPrChange>
      </w:pPr>
      <w:del w:id="233" w:author="Nick Maxwell" w:date="2017-07-02T12:21:00Z">
        <w:r w:rsidRPr="001A6FFB" w:rsidDel="00967CF2">
          <w:rPr>
            <w:b/>
            <w:rPrChange w:id="234" w:author="Nick Maxwell" w:date="2017-07-02T12:09:00Z">
              <w:rPr/>
            </w:rPrChange>
          </w:rPr>
          <w:tab/>
        </w:r>
      </w:del>
    </w:p>
    <w:p w14:paraId="5B54456E" w14:textId="77777777" w:rsidR="001A6FFB" w:rsidRPr="001A6FFB" w:rsidRDefault="001A6FFB">
      <w:pPr>
        <w:spacing w:line="240" w:lineRule="auto"/>
        <w:jc w:val="center"/>
        <w:rPr>
          <w:ins w:id="235" w:author="Nick Maxwell" w:date="2017-07-02T12:01:00Z"/>
          <w:b/>
          <w:rPrChange w:id="236" w:author="Nick Maxwell" w:date="2017-07-02T12:09:00Z">
            <w:rPr>
              <w:ins w:id="237" w:author="Nick Maxwell" w:date="2017-07-02T12:01:00Z"/>
            </w:rPr>
          </w:rPrChange>
        </w:rPr>
        <w:pPrChange w:id="238" w:author="Nick Maxwell" w:date="2017-07-02T12:09:00Z">
          <w:pPr>
            <w:spacing w:line="480" w:lineRule="auto"/>
          </w:pPr>
        </w:pPrChange>
      </w:pPr>
    </w:p>
    <w:p w14:paraId="4949225C" w14:textId="77777777" w:rsidR="008E5038" w:rsidRDefault="00DB0C31">
      <w:pPr>
        <w:spacing w:line="480" w:lineRule="auto"/>
        <w:ind w:firstLine="720"/>
        <w:rPr>
          <w:ins w:id="239" w:author="Erin M. Buchanan" w:date="2017-07-07T11:52:00Z"/>
        </w:rPr>
        <w:pPrChange w:id="240" w:author="Nick Maxwell" w:date="2017-07-04T12:05:00Z">
          <w:pPr>
            <w:spacing w:line="480" w:lineRule="auto"/>
          </w:pPr>
        </w:pPrChange>
      </w:pPr>
      <w:del w:id="241" w:author="Nick Maxwell" w:date="2017-07-01T17:20:00Z">
        <w:r w:rsidDel="00E90674">
          <w:delText>Something something</w:delText>
        </w:r>
        <w:r w:rsidR="00824E0C" w:rsidDel="00E90674">
          <w:delText>…..</w:delText>
        </w:r>
      </w:del>
      <w:del w:id="242" w:author="Nick Maxwell" w:date="2017-07-02T12:12:00Z">
        <w:r w:rsidR="00E02F03" w:rsidDel="00F65A0F">
          <w:delText xml:space="preserve"> studies </w:delText>
        </w:r>
        <w:r w:rsidR="00213FD3" w:rsidDel="00F65A0F">
          <w:delText xml:space="preserve">investigating </w:delText>
        </w:r>
        <w:r w:rsidR="00E02F03" w:rsidDel="00F65A0F">
          <w:delText xml:space="preserve">judgments of learning </w:delText>
        </w:r>
        <w:r w:rsidR="00893E4E" w:rsidDel="00F65A0F">
          <w:delText>(</w:delText>
        </w:r>
      </w:del>
      <w:del w:id="243" w:author="Nick Maxwell" w:date="2017-07-01T17:22:00Z">
        <w:r w:rsidR="00893E4E" w:rsidDel="00E90674">
          <w:delText xml:space="preserve">Koriat </w:delText>
        </w:r>
      </w:del>
      <w:del w:id="244" w:author="Nick Maxwell" w:date="2017-07-02T12:12:00Z">
        <w:r w:rsidR="00893E4E" w:rsidDel="00F65A0F">
          <w:delText>and Bjork 2005; Castel</w:delText>
        </w:r>
        <w:r w:rsidR="009E3872" w:rsidDel="00F65A0F">
          <w:delText xml:space="preserve"> et al.</w:delText>
        </w:r>
        <w:r w:rsidR="00893E4E" w:rsidDel="00F65A0F">
          <w:delText xml:space="preserve"> 2007</w:delText>
        </w:r>
        <w:r w:rsidR="00E02F03" w:rsidDel="00F65A0F">
          <w:delText>) a</w:delText>
        </w:r>
        <w:r w:rsidR="00F46EBB" w:rsidDel="00F65A0F">
          <w:delText xml:space="preserve">nd judgments of </w:delText>
        </w:r>
        <w:r w:rsidR="00322B35" w:rsidDel="00F65A0F">
          <w:delText xml:space="preserve">associative </w:delText>
        </w:r>
        <w:r w:rsidR="00F46EBB" w:rsidDel="00F65A0F">
          <w:delText>memory</w:delText>
        </w:r>
        <w:r w:rsidR="00693980" w:rsidDel="00F65A0F">
          <w:delText xml:space="preserve"> (Maki 2007a; Maki 2007b;</w:delText>
        </w:r>
        <w:r w:rsidR="00893E4E" w:rsidDel="00F65A0F">
          <w:delText xml:space="preserve"> Valentine and Buchanan 2013)</w:delText>
        </w:r>
        <w:r w:rsidR="00F46EBB" w:rsidDel="00F65A0F">
          <w:delText xml:space="preserve">.  </w:delText>
        </w:r>
        <w:r w:rsidR="00E02F03" w:rsidDel="00F65A0F">
          <w:delText xml:space="preserve"> </w:delText>
        </w:r>
      </w:del>
      <w:ins w:id="245" w:author="Nick Maxwell" w:date="2017-07-01T17:23:00Z">
        <w:r w:rsidR="00D669C1">
          <w:t>T</w:t>
        </w:r>
        <w:r w:rsidR="006629FF">
          <w:t xml:space="preserve">raditional </w:t>
        </w:r>
      </w:ins>
      <w:ins w:id="246" w:author="Nick Maxwell" w:date="2017-07-01T17:21:00Z">
        <w:r w:rsidR="006629FF">
          <w:t>judg</w:t>
        </w:r>
        <w:r w:rsidR="00E90674">
          <w:t>ment of learning task</w:t>
        </w:r>
      </w:ins>
      <w:ins w:id="247" w:author="Nick Maxwell" w:date="2017-07-01T17:34:00Z">
        <w:r w:rsidR="00D669C1">
          <w:t>s</w:t>
        </w:r>
      </w:ins>
      <w:ins w:id="248" w:author="Nick Maxwell" w:date="2017-07-01T17:21:00Z">
        <w:r w:rsidR="00E90674">
          <w:t xml:space="preserve"> </w:t>
        </w:r>
      </w:ins>
      <w:ins w:id="249" w:author="Nick Maxwell" w:date="2017-07-03T20:57:00Z">
        <w:r w:rsidR="00950A82">
          <w:t xml:space="preserve">(JOL) </w:t>
        </w:r>
      </w:ins>
      <w:ins w:id="250" w:author="Nick Maxwell" w:date="2017-07-01T17:24:00Z">
        <w:r w:rsidR="006629FF">
          <w:t>can be viewed as an application of the PAL paradigm</w:t>
        </w:r>
      </w:ins>
      <w:ins w:id="251" w:author="Nick Maxwell" w:date="2017-07-01T17:21:00Z">
        <w:r w:rsidR="006629FF">
          <w:t>;</w:t>
        </w:r>
        <w:r w:rsidR="00E90674">
          <w:t xml:space="preserve"> participa</w:t>
        </w:r>
      </w:ins>
      <w:ins w:id="252" w:author="Nick Maxwell" w:date="2017-07-02T12:21:00Z">
        <w:r w:rsidR="00967CF2">
          <w:t>nt</w:t>
        </w:r>
      </w:ins>
      <w:ins w:id="253" w:author="Nick Maxwell" w:date="2017-07-01T17:21:00Z">
        <w:r w:rsidR="00E90674">
          <w:t xml:space="preserve">s are </w:t>
        </w:r>
      </w:ins>
      <w:ins w:id="254" w:author="Nick Maxwell" w:date="2017-07-03T20:53:00Z">
        <w:r w:rsidR="001831F6">
          <w:t>given</w:t>
        </w:r>
      </w:ins>
      <w:ins w:id="255" w:author="Nick Maxwell" w:date="2017-07-01T17:21:00Z">
        <w:r w:rsidR="00E90674">
          <w:t xml:space="preserve"> </w:t>
        </w:r>
      </w:ins>
      <w:ins w:id="256" w:author="Nick Maxwell" w:date="2017-07-01T17:35:00Z">
        <w:r w:rsidR="0005152A">
          <w:t>pairs</w:t>
        </w:r>
      </w:ins>
      <w:ins w:id="257" w:author="Nick Maxwell" w:date="2017-07-01T17:21:00Z">
        <w:r w:rsidR="00E90674">
          <w:t xml:space="preserve"> of items and are asked to </w:t>
        </w:r>
      </w:ins>
      <w:ins w:id="258" w:author="Nick Maxwell" w:date="2017-07-01T17:22:00Z">
        <w:r w:rsidR="006629FF">
          <w:t xml:space="preserve">judge how </w:t>
        </w:r>
      </w:ins>
      <w:ins w:id="259" w:author="Nick Maxwell" w:date="2017-07-01T17:25:00Z">
        <w:r w:rsidR="006629FF">
          <w:t>accurately</w:t>
        </w:r>
      </w:ins>
      <w:ins w:id="260" w:author="Nick Maxwell" w:date="2017-07-01T17:22:00Z">
        <w:r w:rsidR="006629FF">
          <w:t xml:space="preserve"> they would be able to correctly match the targe</w:t>
        </w:r>
        <w:r w:rsidR="001256DB">
          <w:t xml:space="preserve">t with the cue on a recall task. </w:t>
        </w:r>
      </w:ins>
      <w:ins w:id="261" w:author="Nick Maxwell" w:date="2017-07-04T11:39:00Z">
        <w:r w:rsidR="001256DB">
          <w:t xml:space="preserve"> </w:t>
        </w:r>
      </w:ins>
      <w:ins w:id="262" w:author="Nick Maxwell" w:date="2017-07-04T11:40:00Z">
        <w:r w:rsidR="001256DB">
          <w:t>Judgments are typically made out of 100, with</w:t>
        </w:r>
        <w:r w:rsidR="0081406A">
          <w:t xml:space="preserve"> 100 indicating full confidence</w:t>
        </w:r>
        <w:r w:rsidR="001256DB">
          <w:t xml:space="preserve"> recall </w:t>
        </w:r>
        <w:commentRangeStart w:id="263"/>
        <w:r w:rsidR="001256DB">
          <w:t>ability</w:t>
        </w:r>
      </w:ins>
      <w:commentRangeEnd w:id="263"/>
      <w:r w:rsidR="00A83144">
        <w:rPr>
          <w:rStyle w:val="CommentReference"/>
        </w:rPr>
        <w:commentReference w:id="263"/>
      </w:r>
      <w:ins w:id="264" w:author="Nick Maxwell" w:date="2017-07-04T11:40:00Z">
        <w:r w:rsidR="001256DB">
          <w:t xml:space="preserve">. </w:t>
        </w:r>
      </w:ins>
      <w:r w:rsidR="00893E4E">
        <w:t xml:space="preserve">In their 2005 study, </w:t>
      </w:r>
      <w:proofErr w:type="spellStart"/>
      <w:r w:rsidR="00167682">
        <w:t>Koriat</w:t>
      </w:r>
      <w:proofErr w:type="spellEnd"/>
      <w:r w:rsidR="00167682">
        <w:t xml:space="preserve"> and Bjork examined overconfidence in JOLs</w:t>
      </w:r>
      <w:r w:rsidR="00AC7A6F">
        <w:t xml:space="preserve"> by manipulating associative re</w:t>
      </w:r>
      <w:r w:rsidR="000D119D">
        <w:t>lation</w:t>
      </w:r>
      <w:del w:id="265" w:author="Erin M. Buchanan" w:date="2017-07-07T11:30:00Z">
        <w:r w:rsidR="000D119D" w:rsidDel="008027B2">
          <w:delText>ship</w:delText>
        </w:r>
      </w:del>
      <w:r w:rsidR="000D119D">
        <w:t xml:space="preserve">s </w:t>
      </w:r>
      <w:ins w:id="266" w:author="Erin M. Buchanan" w:date="2017-07-07T11:30:00Z">
        <w:r w:rsidR="008027B2">
          <w:t xml:space="preserve">(FSG) </w:t>
        </w:r>
      </w:ins>
      <w:r w:rsidR="000D119D">
        <w:t xml:space="preserve">between word-pairs and found that subjects </w:t>
      </w:r>
      <w:ins w:id="267" w:author="Nick Maxwell" w:date="2017-07-01T21:52:00Z">
        <w:r w:rsidR="00882B60">
          <w:t xml:space="preserve">were </w:t>
        </w:r>
      </w:ins>
      <w:r w:rsidR="000D119D">
        <w:t xml:space="preserve">more likely to overestimate recall </w:t>
      </w:r>
      <w:del w:id="268" w:author="Nick Maxwell" w:date="2017-07-04T11:55:00Z">
        <w:r w:rsidR="000D119D" w:rsidDel="00CF7AD6">
          <w:delText xml:space="preserve">when </w:delText>
        </w:r>
      </w:del>
      <w:ins w:id="269" w:author="Nick Maxwell" w:date="2017-07-04T11:55:00Z">
        <w:r w:rsidR="00CF7AD6">
          <w:t xml:space="preserve">for pairs with </w:t>
        </w:r>
      </w:ins>
      <w:del w:id="270" w:author="Nick Maxwell" w:date="2017-07-04T11:55:00Z">
        <w:r w:rsidR="000D119D" w:rsidDel="00CF7AD6">
          <w:delText>words</w:delText>
        </w:r>
      </w:del>
      <w:ins w:id="271" w:author="Nick Maxwell" w:date="2017-07-04T11:55:00Z">
        <w:r w:rsidR="00CF7AD6">
          <w:t xml:space="preserve">little or no associative </w:t>
        </w:r>
        <w:commentRangeStart w:id="272"/>
        <w:r w:rsidR="00CF7AD6">
          <w:t>relatedness</w:t>
        </w:r>
      </w:ins>
      <w:commentRangeEnd w:id="272"/>
      <w:r w:rsidR="008027B2">
        <w:rPr>
          <w:rStyle w:val="CommentReference"/>
        </w:rPr>
        <w:commentReference w:id="272"/>
      </w:r>
      <w:ins w:id="273" w:author="Nick Maxwell" w:date="2017-07-04T11:55:00Z">
        <w:r w:rsidR="00CF7AD6">
          <w:t xml:space="preserve">. </w:t>
        </w:r>
      </w:ins>
      <w:del w:id="274" w:author="Nick Maxwell" w:date="2017-07-04T11:55:00Z">
        <w:r w:rsidR="000D119D" w:rsidDel="00CF7AD6">
          <w:delText xml:space="preserve"> were not associatively related. </w:delText>
        </w:r>
      </w:del>
      <w:r w:rsidR="00FF08D9">
        <w:t>Additionally</w:t>
      </w:r>
      <w:r w:rsidR="000D119D">
        <w:t xml:space="preserve">, </w:t>
      </w:r>
      <w:r w:rsidR="00E70056">
        <w:t>this study</w:t>
      </w:r>
      <w:r w:rsidR="000D119D">
        <w:t xml:space="preserve"> found that </w:t>
      </w:r>
      <w:r w:rsidR="00F811D0">
        <w:t>when accounting for associative direction, subjects were more likely to overestimate recall for pairs that were high in backwards strength but low in forward strength.</w:t>
      </w:r>
      <w:r w:rsidR="001476F6">
        <w:t xml:space="preserve"> </w:t>
      </w:r>
      <w:proofErr w:type="spellStart"/>
      <w:r w:rsidR="001476F6">
        <w:t>Koriat</w:t>
      </w:r>
      <w:proofErr w:type="spellEnd"/>
      <w:r w:rsidR="001476F6">
        <w:t xml:space="preserve"> and Bjork proposed that this </w:t>
      </w:r>
      <w:r w:rsidR="00CE5AB2">
        <w:t>overconfidence was the product of</w:t>
      </w:r>
      <w:r w:rsidR="00A01E63">
        <w:t xml:space="preserve"> a</w:t>
      </w:r>
      <w:r w:rsidR="00CE5AB2">
        <w:t xml:space="preserve"> foresight bias, which they </w:t>
      </w:r>
      <w:del w:id="275" w:author="Nick Maxwell" w:date="2017-07-01T17:29:00Z">
        <w:r w:rsidR="00702EDD" w:rsidDel="00082317">
          <w:delText xml:space="preserve">proposed </w:delText>
        </w:r>
      </w:del>
      <w:ins w:id="276" w:author="Nick Maxwell" w:date="2017-07-01T17:29:00Z">
        <w:r w:rsidR="00082317">
          <w:t>considered</w:t>
        </w:r>
      </w:ins>
      <w:del w:id="277" w:author="Nick Maxwell" w:date="2017-07-01T17:29:00Z">
        <w:r w:rsidR="00E70056" w:rsidDel="00082317">
          <w:delText>as</w:delText>
        </w:r>
      </w:del>
      <w:r w:rsidR="00CE5AB2">
        <w:t xml:space="preserve"> an inverse of the widely investigated hindsight bias</w:t>
      </w:r>
      <w:ins w:id="278" w:author="Nick Maxwell" w:date="2017-07-04T12:06:00Z">
        <w:r w:rsidR="00155DB5">
          <w:t xml:space="preserve">. </w:t>
        </w:r>
      </w:ins>
    </w:p>
    <w:p w14:paraId="28A0EBAA" w14:textId="15B80176" w:rsidR="006629FF" w:rsidRDefault="00CE5AB2">
      <w:pPr>
        <w:spacing w:line="480" w:lineRule="auto"/>
        <w:ind w:firstLine="720"/>
        <w:rPr>
          <w:ins w:id="279" w:author="Nick Maxwell" w:date="2017-07-03T22:39:00Z"/>
        </w:rPr>
        <w:pPrChange w:id="280" w:author="Nick Maxwell" w:date="2017-07-04T12:05:00Z">
          <w:pPr>
            <w:spacing w:line="480" w:lineRule="auto"/>
          </w:pPr>
        </w:pPrChange>
      </w:pPr>
      <w:del w:id="281" w:author="Nick Maxwell" w:date="2017-07-04T12:06:00Z">
        <w:r w:rsidDel="00155DB5">
          <w:delText>.</w:delText>
        </w:r>
      </w:del>
      <w:ins w:id="282" w:author="Nick Maxwell" w:date="2017-07-03T22:34:00Z">
        <w:r w:rsidR="00071A9D">
          <w:t>JOL</w:t>
        </w:r>
      </w:ins>
      <w:ins w:id="283" w:author="Nick Maxwell" w:date="2017-07-03T20:29:00Z">
        <w:r w:rsidR="002169B8">
          <w:t xml:space="preserve"> tasks can </w:t>
        </w:r>
      </w:ins>
      <w:ins w:id="284" w:author="Nick Maxwell" w:date="2017-07-03T20:44:00Z">
        <w:r w:rsidR="00C54DF4">
          <w:t xml:space="preserve">be </w:t>
        </w:r>
      </w:ins>
      <w:ins w:id="285" w:author="Nick Maxwell" w:date="2017-07-03T20:29:00Z">
        <w:r w:rsidR="002169B8">
          <w:t>manipulated to investigate perceptions of word</w:t>
        </w:r>
      </w:ins>
      <w:ins w:id="286" w:author="Nick Maxwell" w:date="2017-07-03T21:37:00Z">
        <w:r w:rsidR="00156D29">
          <w:t xml:space="preserve"> pair</w:t>
        </w:r>
      </w:ins>
      <w:ins w:id="287" w:author="Nick Maxwell" w:date="2017-07-03T20:29:00Z">
        <w:r w:rsidR="002169B8">
          <w:t xml:space="preserve"> relations</w:t>
        </w:r>
      </w:ins>
      <w:ins w:id="288" w:author="Nick Maxwell" w:date="2017-07-03T21:42:00Z">
        <w:r w:rsidR="000357A0">
          <w:t>hips</w:t>
        </w:r>
      </w:ins>
      <w:ins w:id="289" w:author="Nick Maxwell" w:date="2017-07-03T22:35:00Z">
        <w:r w:rsidR="00071A9D">
          <w:t xml:space="preserve"> by having participants </w:t>
        </w:r>
      </w:ins>
      <w:ins w:id="290" w:author="Nick Maxwell" w:date="2017-07-03T22:38:00Z">
        <w:r w:rsidR="00071A9D">
          <w:t>judge</w:t>
        </w:r>
      </w:ins>
      <w:ins w:id="291" w:author="Nick Maxwell" w:date="2017-07-03T22:35:00Z">
        <w:r w:rsidR="00071A9D">
          <w:t xml:space="preserve"> how related they believe the stimuli to be</w:t>
        </w:r>
      </w:ins>
      <w:ins w:id="292" w:author="Erin M. Buchanan" w:date="2017-07-07T11:31:00Z">
        <w:r w:rsidR="0098158C">
          <w:t xml:space="preserve"> (Maki, 2007 or 08? Put both the JAM citations here)</w:t>
        </w:r>
      </w:ins>
      <w:ins w:id="293" w:author="Nick Maxwell" w:date="2017-07-03T22:38:00Z">
        <w:r w:rsidR="00071A9D">
          <w:t xml:space="preserve">.  </w:t>
        </w:r>
      </w:ins>
      <w:ins w:id="294" w:author="Nick Maxwell" w:date="2017-07-03T22:49:00Z">
        <w:r w:rsidR="005C716D">
          <w:t xml:space="preserve">Judged values can then be compared to </w:t>
        </w:r>
      </w:ins>
      <w:ins w:id="295" w:author="Erin M. Buchanan" w:date="2017-07-07T11:31:00Z">
        <w:r w:rsidR="0098158C">
          <w:t xml:space="preserve">the </w:t>
        </w:r>
      </w:ins>
      <w:ins w:id="296" w:author="Nick Maxwell" w:date="2017-07-03T22:49:00Z">
        <w:del w:id="297" w:author="Erin M. Buchanan" w:date="2017-07-07T11:31:00Z">
          <w:r w:rsidR="005C716D" w:rsidDel="0098158C">
            <w:delText xml:space="preserve">association </w:delText>
          </w:r>
        </w:del>
        <w:r w:rsidR="005C716D">
          <w:t>norm</w:t>
        </w:r>
      </w:ins>
      <w:ins w:id="298" w:author="Erin M. Buchanan" w:date="2017-07-07T11:32:00Z">
        <w:r w:rsidR="0098158C">
          <w:t xml:space="preserve">ed databases to create a similar accuracy </w:t>
        </w:r>
      </w:ins>
      <w:ins w:id="299" w:author="Erin M. Buchanan" w:date="2017-07-07T11:33:00Z">
        <w:r w:rsidR="00A60B6D">
          <w:t>function or correlation</w:t>
        </w:r>
      </w:ins>
      <w:ins w:id="300" w:author="Erin M. Buchanan" w:date="2017-07-07T11:32:00Z">
        <w:r w:rsidR="0098158C">
          <w:t xml:space="preserve"> as is created in JOL studies</w:t>
        </w:r>
      </w:ins>
      <w:ins w:id="301" w:author="Nick Maxwell" w:date="2017-07-03T22:49:00Z">
        <w:del w:id="302" w:author="Erin M. Buchanan" w:date="2017-07-07T11:31:00Z">
          <w:r w:rsidR="005C716D" w:rsidDel="0098158C">
            <w:delText>s</w:delText>
          </w:r>
        </w:del>
        <w:r w:rsidR="005C716D">
          <w:t xml:space="preserve">.  </w:t>
        </w:r>
      </w:ins>
      <w:ins w:id="303" w:author="Nick Maxwell" w:date="2017-07-04T12:06:00Z">
        <w:r w:rsidR="00155DB5">
          <w:t xml:space="preserve">When presented with the item pair, participants are asked to estimate </w:t>
        </w:r>
      </w:ins>
      <w:ins w:id="304" w:author="Nick Maxwell" w:date="2017-07-04T12:07:00Z">
        <w:r w:rsidR="00155DB5">
          <w:t>the number of people out of 100 who would provide the target word when shown only the cue (</w:t>
        </w:r>
      </w:ins>
      <w:ins w:id="305" w:author="Erin M. Buchanan" w:date="2017-07-07T11:33:00Z">
        <w:r w:rsidR="00E24AED">
          <w:t>Maki references since he created it)</w:t>
        </w:r>
        <w:r w:rsidR="00CF5FE8">
          <w:t xml:space="preserve">, which mimics how the association word </w:t>
        </w:r>
        <w:r w:rsidR="00CF5FE8">
          <w:lastRenderedPageBreak/>
          <w:t>norms were created.</w:t>
        </w:r>
      </w:ins>
      <w:ins w:id="306" w:author="Nick Maxwell" w:date="2017-07-04T12:07:00Z">
        <w:del w:id="307" w:author="Erin M. Buchanan" w:date="2017-07-07T11:33:00Z">
          <w:r w:rsidR="00155DB5" w:rsidDel="00E24AED">
            <w:delText xml:space="preserve">Valentine and Buchanan 2013). </w:delText>
          </w:r>
        </w:del>
        <w:r w:rsidR="00155DB5">
          <w:t xml:space="preserve"> </w:t>
        </w:r>
      </w:ins>
      <w:ins w:id="308" w:author="Nick Maxwell" w:date="2017-07-03T22:39:00Z">
        <w:r w:rsidR="00071A9D">
          <w:t xml:space="preserve">Maki (2007a) </w:t>
        </w:r>
      </w:ins>
      <w:ins w:id="309" w:author="Nick Maxwell" w:date="2017-07-03T22:45:00Z">
        <w:r w:rsidR="00B46258">
          <w:t>investigated such judgment</w:t>
        </w:r>
      </w:ins>
      <w:ins w:id="310" w:author="Nick Maxwell" w:date="2017-07-03T22:47:00Z">
        <w:r w:rsidR="00B46258">
          <w:t>s</w:t>
        </w:r>
      </w:ins>
      <w:ins w:id="311" w:author="Nick Maxwell" w:date="2017-07-03T22:45:00Z">
        <w:r w:rsidR="00B46258">
          <w:t xml:space="preserve"> within the context of associative memory and found that</w:t>
        </w:r>
      </w:ins>
      <w:ins w:id="312" w:author="Nick Maxwell" w:date="2017-07-03T22:49:00Z">
        <w:r w:rsidR="005C716D">
          <w:t xml:space="preserve"> </w:t>
        </w:r>
      </w:ins>
      <w:ins w:id="313" w:author="Nick Maxwell" w:date="2017-07-03T23:50:00Z">
        <w:r w:rsidR="00B77A09">
          <w:t>responses</w:t>
        </w:r>
      </w:ins>
      <w:ins w:id="314" w:author="Nick Maxwell" w:date="2017-07-03T22:51:00Z">
        <w:r w:rsidR="001A4505">
          <w:t xml:space="preserve"> </w:t>
        </w:r>
      </w:ins>
      <w:ins w:id="315" w:author="Nick Maxwell" w:date="2017-07-03T22:57:00Z">
        <w:r w:rsidR="00954B4A">
          <w:t xml:space="preserve">greatly </w:t>
        </w:r>
      </w:ins>
      <w:ins w:id="316" w:author="Nick Maxwell" w:date="2017-07-03T22:51:00Z">
        <w:r w:rsidR="001A4505">
          <w:t>overestimated the</w:t>
        </w:r>
        <w:r w:rsidR="00B7447C">
          <w:t xml:space="preserve"> strength of relationship for pairs </w:t>
        </w:r>
      </w:ins>
      <w:ins w:id="317" w:author="Nick Maxwell" w:date="2017-07-03T22:53:00Z">
        <w:r w:rsidR="00B7447C">
          <w:t>that</w:t>
        </w:r>
      </w:ins>
      <w:ins w:id="318" w:author="Nick Maxwell" w:date="2017-07-03T22:51:00Z">
        <w:r w:rsidR="00B7447C">
          <w:t xml:space="preserve"> </w:t>
        </w:r>
      </w:ins>
      <w:ins w:id="319" w:author="Nick Maxwell" w:date="2017-07-03T22:53:00Z">
        <w:r w:rsidR="00557704">
          <w:t>were weak associate</w:t>
        </w:r>
        <w:r w:rsidR="00762615">
          <w:t>s, while underestimating strong associates</w:t>
        </w:r>
      </w:ins>
      <w:ins w:id="320" w:author="Erin M. Buchanan" w:date="2017-07-07T11:34:00Z">
        <w:r w:rsidR="004B25BD">
          <w:t xml:space="preserve">; thus replicating the </w:t>
        </w:r>
        <w:proofErr w:type="spellStart"/>
        <w:r w:rsidR="004B25BD">
          <w:t>Koriat</w:t>
        </w:r>
        <w:proofErr w:type="spellEnd"/>
        <w:r w:rsidR="004B25BD">
          <w:t xml:space="preserve"> and Bjork (2005) findings for judgments on memory, rather than on learning</w:t>
        </w:r>
      </w:ins>
      <w:ins w:id="321" w:author="Nick Maxwell" w:date="2017-07-03T22:53:00Z">
        <w:r w:rsidR="00762615">
          <w:t>.</w:t>
        </w:r>
        <w:r w:rsidR="00954B4A">
          <w:t xml:space="preserve">  </w:t>
        </w:r>
      </w:ins>
      <w:ins w:id="322" w:author="Nick Maxwell" w:date="2017-07-04T16:47:00Z">
        <w:r w:rsidR="00964F15">
          <w:t xml:space="preserve">The judgment of associative memory function (JAM) is created by plotting the judged values by the </w:t>
        </w:r>
      </w:ins>
      <w:ins w:id="323" w:author="Nick Maxwell" w:date="2017-07-04T16:48:00Z">
        <w:r w:rsidR="00964F15">
          <w:t>word pai</w:t>
        </w:r>
        <w:r w:rsidR="00F15843">
          <w:t xml:space="preserve">r’s normed associative strength and calculating </w:t>
        </w:r>
      </w:ins>
      <w:ins w:id="324" w:author="Nick Maxwell" w:date="2017-07-04T18:17:00Z">
        <w:r w:rsidR="00F15843">
          <w:t>a fit line</w:t>
        </w:r>
      </w:ins>
      <w:ins w:id="325" w:author="Nick Maxwell" w:date="2017-07-04T16:48:00Z">
        <w:r w:rsidR="00F15843">
          <w:t>, which characteristically has a high intercept</w:t>
        </w:r>
      </w:ins>
      <w:ins w:id="326" w:author="Erin M. Buchanan" w:date="2017-07-07T11:35:00Z">
        <w:r w:rsidR="00B74497">
          <w:t xml:space="preserve"> (bias)</w:t>
        </w:r>
      </w:ins>
      <w:ins w:id="327" w:author="Nick Maxwell" w:date="2017-07-04T16:48:00Z">
        <w:r w:rsidR="00F15843">
          <w:t xml:space="preserve"> with a shallow slope</w:t>
        </w:r>
      </w:ins>
      <w:ins w:id="328" w:author="Erin M. Buchanan" w:date="2017-07-07T11:35:00Z">
        <w:r w:rsidR="00B74497">
          <w:t xml:space="preserve"> </w:t>
        </w:r>
      </w:ins>
      <w:ins w:id="329" w:author="Erin M. Buchanan" w:date="2017-07-07T11:36:00Z">
        <w:r w:rsidR="00B74497">
          <w:t>(sensitivity)</w:t>
        </w:r>
      </w:ins>
      <w:ins w:id="330" w:author="Nick Maxwell" w:date="2017-07-04T16:48:00Z">
        <w:r w:rsidR="00F15843">
          <w:t>.</w:t>
        </w:r>
      </w:ins>
      <w:ins w:id="331" w:author="Nick Maxwell" w:date="2017-07-04T18:18:00Z">
        <w:r w:rsidR="00F15843">
          <w:t xml:space="preserve"> </w:t>
        </w:r>
      </w:ins>
      <w:ins w:id="332" w:author="Nick Maxwell" w:date="2017-07-04T16:49:00Z">
        <w:r w:rsidR="00964F15">
          <w:t xml:space="preserve">The JAM function </w:t>
        </w:r>
      </w:ins>
      <w:ins w:id="333" w:author="Nick Maxwell" w:date="2017-07-04T11:13:00Z">
        <w:r w:rsidR="006C6418">
          <w:t>was</w:t>
        </w:r>
      </w:ins>
      <w:ins w:id="334" w:author="Nick Maxwell" w:date="2017-07-03T22:53:00Z">
        <w:r w:rsidR="00954B4A">
          <w:t xml:space="preserve"> found to </w:t>
        </w:r>
      </w:ins>
      <w:ins w:id="335" w:author="Nick Maxwell" w:date="2017-07-03T23:05:00Z">
        <w:r w:rsidR="00BA2F36">
          <w:t>be</w:t>
        </w:r>
      </w:ins>
      <w:ins w:id="336" w:author="Nick Maxwell" w:date="2017-07-03T23:52:00Z">
        <w:r w:rsidR="006C6418">
          <w:t xml:space="preserve"> highly reliable </w:t>
        </w:r>
        <w:r w:rsidR="00B77A09">
          <w:t>and generalized across mu</w:t>
        </w:r>
        <w:r w:rsidR="0017618F">
          <w:t xml:space="preserve">ltiple variations of the study, with </w:t>
        </w:r>
      </w:ins>
      <w:ins w:id="337" w:author="Nick Maxwell" w:date="2017-07-04T11:14:00Z">
        <w:r w:rsidR="006C6418">
          <w:t xml:space="preserve">item </w:t>
        </w:r>
      </w:ins>
      <w:ins w:id="338" w:author="Nick Maxwell" w:date="2017-07-03T23:52:00Z">
        <w:r w:rsidR="0017618F">
          <w:t xml:space="preserve">characteristics such as word frequency, cue set size (QSS), and semantic </w:t>
        </w:r>
      </w:ins>
      <w:ins w:id="339" w:author="Nick Maxwell" w:date="2017-07-04T11:11:00Z">
        <w:r w:rsidR="0017618F">
          <w:t>similarity</w:t>
        </w:r>
      </w:ins>
      <w:ins w:id="340" w:author="Nick Maxwell" w:date="2017-07-03T23:52:00Z">
        <w:r w:rsidR="0017618F">
          <w:t xml:space="preserve"> </w:t>
        </w:r>
      </w:ins>
      <w:ins w:id="341" w:author="Nick Maxwell" w:date="2017-07-04T11:12:00Z">
        <w:r w:rsidR="006C6418">
          <w:t xml:space="preserve">having </w:t>
        </w:r>
      </w:ins>
      <w:ins w:id="342" w:author="Nick Maxwell" w:date="2017-07-04T11:18:00Z">
        <w:r w:rsidR="00B85430">
          <w:t xml:space="preserve">a </w:t>
        </w:r>
      </w:ins>
      <w:ins w:id="343" w:author="Nick Maxwell" w:date="2017-07-04T11:12:00Z">
        <w:r w:rsidR="006C6418">
          <w:t>minimal influence on it (Maki 2007b).</w:t>
        </w:r>
      </w:ins>
      <w:ins w:id="344" w:author="Erin M. Buchanan" w:date="2017-07-07T11:36:00Z">
        <w:r w:rsidR="00B74497">
          <w:t xml:space="preserve"> </w:t>
        </w:r>
      </w:ins>
      <w:ins w:id="345" w:author="Erin M. Buchanan" w:date="2017-07-07T11:37:00Z">
        <w:r w:rsidR="00B74497">
          <w:t>An applied meta-analysis of more than ten studies on JAM indicated that bias and sensitivity are nearly unchangeable, often hovering around 40-60 points for the intercept and .20-.30 for the slope (Valentine &amp; Buchanan, 2013). Additionally, Valentine and Buchanan (2013) extended this research to judgments of semantic memory</w:t>
        </w:r>
      </w:ins>
      <w:ins w:id="346" w:author="Erin M. Buchanan" w:date="2017-07-07T11:38:00Z">
        <w:r w:rsidR="00B74497">
          <w:t xml:space="preserve"> with the same results. </w:t>
        </w:r>
      </w:ins>
      <w:ins w:id="347" w:author="Erin M. Buchanan" w:date="2017-07-07T11:39:00Z">
        <w:r w:rsidR="0074310C">
          <w:t xml:space="preserve"> </w:t>
        </w:r>
      </w:ins>
      <w:ins w:id="348" w:author="Nick Maxwell" w:date="2017-07-04T11:12:00Z">
        <w:r w:rsidR="006C6418">
          <w:t xml:space="preserve"> </w:t>
        </w:r>
      </w:ins>
    </w:p>
    <w:p w14:paraId="2CEA3C71" w14:textId="0A8604CB" w:rsidR="007E1397" w:rsidRDefault="009F04A7">
      <w:pPr>
        <w:spacing w:line="480" w:lineRule="auto"/>
        <w:ind w:firstLine="720"/>
        <w:rPr>
          <w:ins w:id="349" w:author="Erin M. Buchanan" w:date="2017-07-07T14:50:00Z"/>
        </w:rPr>
        <w:pPrChange w:id="350" w:author="Nick Maxwell" w:date="2017-07-04T18:19:00Z">
          <w:pPr/>
        </w:pPrChange>
      </w:pPr>
      <w:ins w:id="351" w:author="Nick Maxwell" w:date="2017-07-04T12:05:00Z">
        <w:r>
          <w:t>The present study</w:t>
        </w:r>
      </w:ins>
      <w:ins w:id="352" w:author="Erin M. Buchanan" w:date="2017-07-07T11:43:00Z">
        <w:r w:rsidR="00E26892">
          <w:t xml:space="preserve"> combined PAL and JAM to</w:t>
        </w:r>
      </w:ins>
      <w:ins w:id="353" w:author="Nick Maxwell" w:date="2017-07-04T12:05:00Z">
        <w:r>
          <w:t xml:space="preserve"> </w:t>
        </w:r>
      </w:ins>
      <w:ins w:id="354" w:author="Nick Maxwell" w:date="2017-07-04T12:22:00Z">
        <w:r w:rsidR="007B34F4">
          <w:t>examine</w:t>
        </w:r>
        <w:del w:id="355" w:author="Erin M. Buchanan" w:date="2017-07-07T11:41:00Z">
          <w:r w:rsidR="007B34F4" w:rsidDel="00286CE5">
            <w:delText>s</w:delText>
          </w:r>
        </w:del>
      </w:ins>
      <w:ins w:id="356" w:author="Nick Maxwell" w:date="2017-07-04T12:44:00Z">
        <w:r w:rsidR="00D107D7">
          <w:t xml:space="preserve"> item</w:t>
        </w:r>
      </w:ins>
      <w:ins w:id="357" w:author="Nick Maxwell" w:date="2017-07-04T12:22:00Z">
        <w:r w:rsidR="007B34F4">
          <w:t xml:space="preserve"> </w:t>
        </w:r>
      </w:ins>
      <w:ins w:id="358" w:author="Nick Maxwell" w:date="2017-07-04T12:30:00Z">
        <w:r w:rsidR="00EE6A00">
          <w:t xml:space="preserve">recall </w:t>
        </w:r>
        <w:r w:rsidR="0054476F">
          <w:t>within the context of judgment, while extending the JAM task to include judgments o</w:t>
        </w:r>
        <w:r w:rsidR="00670030">
          <w:t xml:space="preserve">f semantic and thematic memory. </w:t>
        </w:r>
      </w:ins>
      <w:ins w:id="359" w:author="Nick Maxwell" w:date="2017-07-04T13:03:00Z">
        <w:r w:rsidR="00670030">
          <w:t xml:space="preserve">Relationship strengths between </w:t>
        </w:r>
      </w:ins>
      <w:ins w:id="360" w:author="Nick Maxwell" w:date="2017-07-04T13:04:00Z">
        <w:r w:rsidR="007F71B9">
          <w:t>word</w:t>
        </w:r>
      </w:ins>
      <w:ins w:id="361" w:author="Nick Maxwell" w:date="2017-07-04T13:03:00Z">
        <w:r w:rsidR="00670030">
          <w:t xml:space="preserve"> pairs </w:t>
        </w:r>
        <w:del w:id="362" w:author="Erin M. Buchanan" w:date="2017-07-07T11:44:00Z">
          <w:r w:rsidR="00670030" w:rsidDel="00BD009E">
            <w:delText>are</w:delText>
          </w:r>
        </w:del>
      </w:ins>
      <w:ins w:id="363" w:author="Erin M. Buchanan" w:date="2017-07-07T11:44:00Z">
        <w:r w:rsidR="00BD009E">
          <w:t>were</w:t>
        </w:r>
      </w:ins>
      <w:ins w:id="364" w:author="Nick Maxwell" w:date="2017-07-04T13:03:00Z">
        <w:r w:rsidR="00670030">
          <w:t xml:space="preserve"> manipulated</w:t>
        </w:r>
      </w:ins>
      <w:ins w:id="365" w:author="Nick Maxwell" w:date="2017-07-04T13:04:00Z">
        <w:r w:rsidR="007F71B9">
          <w:t xml:space="preserve"> across </w:t>
        </w:r>
      </w:ins>
      <w:ins w:id="366" w:author="Nick Maxwell" w:date="2017-07-04T18:12:00Z">
        <w:r w:rsidR="00AB6F5F">
          <w:t xml:space="preserve">each of the </w:t>
        </w:r>
      </w:ins>
      <w:ins w:id="367" w:author="Nick Maxwell" w:date="2017-07-04T13:04:00Z">
        <w:r w:rsidR="007F71B9">
          <w:t>three types of memory</w:t>
        </w:r>
      </w:ins>
      <w:ins w:id="368" w:author="Erin M. Buchanan" w:date="2017-07-07T11:44:00Z">
        <w:r w:rsidR="00BD009E">
          <w:t xml:space="preserve"> </w:t>
        </w:r>
      </w:ins>
      <w:ins w:id="369" w:author="Nick Maxwell" w:date="2017-07-04T18:12:00Z">
        <w:del w:id="370" w:author="Erin M. Buchanan" w:date="2017-07-07T11:44:00Z">
          <w:r w:rsidR="00AB6F5F" w:rsidDel="00BD009E">
            <w:delText xml:space="preserve"> being </w:delText>
          </w:r>
        </w:del>
        <w:r w:rsidR="00AB6F5F">
          <w:t>investigated</w:t>
        </w:r>
      </w:ins>
      <w:ins w:id="371" w:author="Erin M. Buchanan" w:date="2017-07-07T11:44:00Z">
        <w:r w:rsidR="00BD009E">
          <w:t xml:space="preserve"> using previous research on databases to assure a range of relatedness</w:t>
        </w:r>
      </w:ins>
      <w:ins w:id="372" w:author="Nick Maxwell" w:date="2017-07-04T13:04:00Z">
        <w:r w:rsidR="007F71B9">
          <w:t xml:space="preserve">. </w:t>
        </w:r>
      </w:ins>
      <w:ins w:id="373" w:author="Erin M. Buchanan" w:date="2017-07-07T14:50:00Z">
        <w:r w:rsidR="005114B2">
          <w:t>We tested the following hypotheses:</w:t>
        </w:r>
      </w:ins>
    </w:p>
    <w:p w14:paraId="0C75E8DF" w14:textId="2FBDE32B" w:rsidR="005114B2" w:rsidRDefault="005114B2" w:rsidP="005114B2">
      <w:pPr>
        <w:pStyle w:val="ListParagraph"/>
        <w:numPr>
          <w:ilvl w:val="0"/>
          <w:numId w:val="1"/>
        </w:numPr>
        <w:spacing w:line="480" w:lineRule="auto"/>
        <w:rPr>
          <w:ins w:id="374" w:author="Erin M. Buchanan" w:date="2017-07-07T14:53:00Z"/>
        </w:rPr>
        <w:pPrChange w:id="375" w:author="Erin M. Buchanan" w:date="2017-07-07T14:50:00Z">
          <w:pPr/>
        </w:pPrChange>
      </w:pPr>
      <w:ins w:id="376" w:author="Erin M. Buchanan" w:date="2017-07-07T14:50:00Z">
        <w:r>
          <w:t xml:space="preserve">First, we sought to expand previous Maki (2007/8?), Buchanan (2009) and Valentine and Buchanan (2013) research </w:t>
        </w:r>
      </w:ins>
      <w:ins w:id="377" w:author="Erin M. Buchanan" w:date="2017-07-07T14:51:00Z">
        <w:r>
          <w:t xml:space="preserve">to </w:t>
        </w:r>
        <w:commentRangeStart w:id="378"/>
        <w:r>
          <w:t>include</w:t>
        </w:r>
      </w:ins>
      <w:commentRangeEnd w:id="378"/>
      <w:ins w:id="379" w:author="Erin M. Buchanan" w:date="2017-07-07T14:53:00Z">
        <w:r>
          <w:rPr>
            <w:rStyle w:val="CommentReference"/>
          </w:rPr>
          <w:commentReference w:id="378"/>
        </w:r>
      </w:ins>
      <w:ins w:id="380" w:author="Erin M. Buchanan" w:date="2017-07-07T14:51:00Z">
        <w:r>
          <w:t xml:space="preserve"> three types of judgments of memory in one experiment</w:t>
        </w:r>
      </w:ins>
      <w:ins w:id="381" w:author="Erin M. Buchanan" w:date="2017-07-07T14:54:00Z">
        <w:r>
          <w:t>, while replicating bias and sensitivity findings</w:t>
        </w:r>
      </w:ins>
      <w:ins w:id="382" w:author="Erin M. Buchanan" w:date="2017-07-07T14:51:00Z">
        <w:r>
          <w:t xml:space="preserve">. </w:t>
        </w:r>
      </w:ins>
      <w:ins w:id="383" w:author="Erin M. Buchanan" w:date="2017-07-07T14:53:00Z">
        <w:r>
          <w:t xml:space="preserve">We </w:t>
        </w:r>
      </w:ins>
      <w:ins w:id="384" w:author="Erin M. Buchanan" w:date="2017-07-07T14:54:00Z">
        <w:r>
          <w:t xml:space="preserve">used the three database norms for association, semantics, and </w:t>
        </w:r>
        <w:proofErr w:type="spellStart"/>
        <w:r>
          <w:t>thematics</w:t>
        </w:r>
        <w:proofErr w:type="spellEnd"/>
        <w:r>
          <w:t xml:space="preserve"> to predict each type of judgment and </w:t>
        </w:r>
      </w:ins>
      <w:ins w:id="385" w:author="Erin M. Buchanan" w:date="2017-07-07T14:55:00Z">
        <w:r>
          <w:t>calculated</w:t>
        </w:r>
      </w:ins>
      <w:ins w:id="386" w:author="Erin M. Buchanan" w:date="2017-07-07T14:54:00Z">
        <w:r>
          <w:t xml:space="preserve"> </w:t>
        </w:r>
      </w:ins>
      <w:ins w:id="387" w:author="Erin M. Buchanan" w:date="2017-07-07T14:55:00Z">
        <w:r>
          <w:t>average slope and intercept values for each participant. We expected to find slope and intercept values that were significantly different from</w:t>
        </w:r>
        <w:r w:rsidR="00FE5A40">
          <w:t xml:space="preserve"> zero, as well as within the range of previous findings. Additionally, we examined the frequency of each predictor being </w:t>
        </w:r>
        <w:r w:rsidR="00FE5A40">
          <w:lastRenderedPageBreak/>
          <w:t xml:space="preserve">the strongest variable to predict its own </w:t>
        </w:r>
      </w:ins>
      <w:ins w:id="388" w:author="Erin M. Buchanan" w:date="2017-07-07T14:58:00Z">
        <w:r w:rsidR="00FE5A40">
          <w:t>judgment</w:t>
        </w:r>
      </w:ins>
      <w:ins w:id="389" w:author="Erin M. Buchanan" w:date="2017-07-07T14:55:00Z">
        <w:r w:rsidR="00FE5A40">
          <w:t xml:space="preserve"> </w:t>
        </w:r>
      </w:ins>
      <w:ins w:id="390" w:author="Erin M. Buchanan" w:date="2017-07-07T14:58:00Z">
        <w:r w:rsidR="00FE5A40">
          <w:t xml:space="preserve">condition (i.e. how often association was the strongest predictor of associative judgments, etc.). </w:t>
        </w:r>
      </w:ins>
    </w:p>
    <w:p w14:paraId="04249573" w14:textId="266FCD84" w:rsidR="005114B2" w:rsidRDefault="00FE5A40" w:rsidP="005114B2">
      <w:pPr>
        <w:pStyle w:val="ListParagraph"/>
        <w:numPr>
          <w:ilvl w:val="0"/>
          <w:numId w:val="1"/>
        </w:numPr>
        <w:spacing w:line="480" w:lineRule="auto"/>
        <w:rPr>
          <w:ins w:id="391" w:author="Erin M. Buchanan" w:date="2017-07-07T15:00:00Z"/>
        </w:rPr>
        <w:pPrChange w:id="392" w:author="Erin M. Buchanan" w:date="2017-07-07T14:50:00Z">
          <w:pPr/>
        </w:pPrChange>
      </w:pPr>
      <w:ins w:id="393" w:author="Erin M. Buchanan" w:date="2017-07-07T14:59:00Z">
        <w:r>
          <w:t xml:space="preserve">Given the overlap in these variables, we expected to find an interaction between database norms in predicting participant judgments, controlling for judgment type. </w:t>
        </w:r>
      </w:ins>
      <w:ins w:id="394" w:author="Erin M. Buchanan" w:date="2017-07-07T14:51:00Z">
        <w:r w:rsidR="005114B2">
          <w:t xml:space="preserve">We used multilevel modeling to examine </w:t>
        </w:r>
      </w:ins>
      <w:ins w:id="395" w:author="Erin M. Buchanan" w:date="2017-07-07T15:00:00Z">
        <w:r>
          <w:t>that interaction</w:t>
        </w:r>
      </w:ins>
      <w:ins w:id="396" w:author="Erin M. Buchanan" w:date="2017-07-07T14:51:00Z">
        <w:r w:rsidR="005114B2">
          <w:t xml:space="preserve"> of </w:t>
        </w:r>
      </w:ins>
      <w:ins w:id="397" w:author="Erin M. Buchanan" w:date="2017-07-07T14:52:00Z">
        <w:r w:rsidR="005114B2">
          <w:t xml:space="preserve">database norms for association, semantics, and </w:t>
        </w:r>
        <w:proofErr w:type="spellStart"/>
        <w:r w:rsidR="005114B2">
          <w:t>thematics</w:t>
        </w:r>
        <w:proofErr w:type="spellEnd"/>
        <w:r w:rsidR="005114B2">
          <w:t xml:space="preserve"> in related to participant judgments. </w:t>
        </w:r>
      </w:ins>
    </w:p>
    <w:p w14:paraId="2A2C0B0F" w14:textId="292A2B75" w:rsidR="00FE5A40" w:rsidRDefault="00FE5A40" w:rsidP="005114B2">
      <w:pPr>
        <w:pStyle w:val="ListParagraph"/>
        <w:numPr>
          <w:ilvl w:val="0"/>
          <w:numId w:val="1"/>
        </w:numPr>
        <w:spacing w:line="480" w:lineRule="auto"/>
        <w:rPr>
          <w:ins w:id="398" w:author="Erin M. Buchanan" w:date="2017-07-07T15:05:00Z"/>
        </w:rPr>
        <w:pPrChange w:id="399" w:author="Erin M. Buchanan" w:date="2017-07-07T14:50:00Z">
          <w:pPr/>
        </w:pPrChange>
      </w:pPr>
      <w:ins w:id="400" w:author="Erin M. Buchanan" w:date="2017-07-07T15:00:00Z">
        <w:r>
          <w:t xml:space="preserve">These analyses were then extended to recall as the dependent variable of interest. We examined the interaction of database norms in predicting recall by using a multilevel logistic regression, while </w:t>
        </w:r>
      </w:ins>
      <w:ins w:id="401" w:author="Erin M. Buchanan" w:date="2017-07-07T15:01:00Z">
        <w:r>
          <w:t>controlling</w:t>
        </w:r>
      </w:ins>
      <w:ins w:id="402" w:author="Erin M. Buchanan" w:date="2017-07-07T15:00:00Z">
        <w:r>
          <w:t xml:space="preserve"> </w:t>
        </w:r>
      </w:ins>
      <w:ins w:id="403" w:author="Erin M. Buchanan" w:date="2017-07-07T15:01:00Z">
        <w:r>
          <w:t>for judgment type</w:t>
        </w:r>
      </w:ins>
      <w:ins w:id="404" w:author="Erin M. Buchanan" w:date="2017-07-07T15:02:00Z">
        <w:r>
          <w:t xml:space="preserve"> and rating</w:t>
        </w:r>
      </w:ins>
      <w:ins w:id="405" w:author="Erin M. Buchanan" w:date="2017-07-07T15:01:00Z">
        <w:r>
          <w:t xml:space="preserve">. </w:t>
        </w:r>
      </w:ins>
      <w:ins w:id="406" w:author="Erin M. Buchanan" w:date="2017-07-07T15:03:00Z">
        <w:r>
          <w:t>We expected to find that database norms would show differences in recall</w:t>
        </w:r>
      </w:ins>
      <w:ins w:id="407" w:author="Erin M. Buchanan" w:date="2017-07-07T15:04:00Z">
        <w:r>
          <w:t xml:space="preserve"> based on the levels other variables</w:t>
        </w:r>
      </w:ins>
      <w:ins w:id="408" w:author="Erin M. Buchanan" w:date="2017-07-07T15:03:00Z">
        <w:r>
          <w:t xml:space="preserve"> (the interaction would be significant), and that ratings would also positively predict recall (i.e. words that participants thought were more related would be remembered better). </w:t>
        </w:r>
      </w:ins>
    </w:p>
    <w:p w14:paraId="51D1EA0A" w14:textId="2A9F4BCA" w:rsidR="00FE5A40" w:rsidRDefault="00FE5A40" w:rsidP="005114B2">
      <w:pPr>
        <w:pStyle w:val="ListParagraph"/>
        <w:numPr>
          <w:ilvl w:val="0"/>
          <w:numId w:val="1"/>
        </w:numPr>
        <w:spacing w:line="480" w:lineRule="auto"/>
        <w:rPr>
          <w:ins w:id="409" w:author="Erin M. Buchanan" w:date="2017-07-07T11:52:00Z"/>
        </w:rPr>
        <w:pPrChange w:id="410" w:author="Erin M. Buchanan" w:date="2017-07-07T14:50:00Z">
          <w:pPr/>
        </w:pPrChange>
      </w:pPr>
      <w:ins w:id="411" w:author="Erin M. Buchanan" w:date="2017-07-07T15:05:00Z">
        <w:r>
          <w:t xml:space="preserve">Finally, we examined in the judgment slopes from Hypothesis 1 would be predictive of recall. Hypothesis 3 examined the direct relationship of word relatedness on recall, while this hypothesis </w:t>
        </w:r>
      </w:ins>
      <w:ins w:id="412" w:author="Erin M. Buchanan" w:date="2017-07-07T15:06:00Z">
        <w:r>
          <w:t>explored</w:t>
        </w:r>
      </w:ins>
      <w:ins w:id="413" w:author="Erin M. Buchanan" w:date="2017-07-07T15:05:00Z">
        <w:r>
          <w:t xml:space="preserve"> if </w:t>
        </w:r>
      </w:ins>
      <w:ins w:id="414" w:author="Erin M. Buchanan" w:date="2017-07-07T15:06:00Z">
        <w:r>
          <w:t xml:space="preserve">participant sensitivity to word relatedness was a predictor of recall. For this analysis, we used a </w:t>
        </w:r>
      </w:ins>
      <w:ins w:id="415" w:author="Erin M. Buchanan" w:date="2017-07-07T15:08:00Z">
        <w:r w:rsidR="0038516A">
          <w:t xml:space="preserve">multilevel logistic regression to control for multiple judgment slope conditions. </w:t>
        </w:r>
      </w:ins>
      <w:ins w:id="416" w:author="Erin M. Buchanan" w:date="2017-07-07T15:07:00Z">
        <w:r w:rsidR="0038516A">
          <w:t xml:space="preserve"> </w:t>
        </w:r>
      </w:ins>
      <w:ins w:id="417" w:author="Erin M. Buchanan" w:date="2017-07-07T15:06:00Z">
        <w:r>
          <w:t xml:space="preserve"> </w:t>
        </w:r>
      </w:ins>
    </w:p>
    <w:p w14:paraId="3F1F702A" w14:textId="7E7ED8A4" w:rsidR="00F65A0F" w:rsidRPr="006629FF" w:rsidDel="00FC6BC3" w:rsidRDefault="007F71B9">
      <w:pPr>
        <w:spacing w:line="480" w:lineRule="auto"/>
        <w:ind w:firstLine="720"/>
        <w:rPr>
          <w:del w:id="418" w:author="Erin M. Buchanan" w:date="2017-07-07T15:08:00Z"/>
          <w:rPrChange w:id="419" w:author="Nick Maxwell" w:date="2017-07-01T17:27:00Z">
            <w:rPr>
              <w:del w:id="420" w:author="Erin M. Buchanan" w:date="2017-07-07T15:08:00Z"/>
              <w:color w:val="FF0000"/>
            </w:rPr>
          </w:rPrChange>
        </w:rPr>
        <w:pPrChange w:id="421" w:author="Nick Maxwell" w:date="2017-07-04T13:10:00Z">
          <w:pPr>
            <w:spacing w:line="480" w:lineRule="auto"/>
          </w:pPr>
        </w:pPrChange>
      </w:pPr>
      <w:bookmarkStart w:id="422" w:name="_GoBack"/>
      <w:bookmarkEnd w:id="422"/>
      <w:ins w:id="423" w:author="Nick Maxwell" w:date="2017-07-04T13:04:00Z">
        <w:del w:id="424" w:author="Erin M. Buchanan" w:date="2017-07-07T15:08:00Z">
          <w:r w:rsidDel="00FC6BC3">
            <w:delText xml:space="preserve">Our first hypothesis </w:delText>
          </w:r>
        </w:del>
        <w:del w:id="425" w:author="Erin M. Buchanan" w:date="2017-07-07T11:41:00Z">
          <w:r w:rsidDel="00286CE5">
            <w:delText>is</w:delText>
          </w:r>
        </w:del>
        <w:del w:id="426" w:author="Erin M. Buchanan" w:date="2017-07-07T15:08:00Z">
          <w:r w:rsidDel="00FC6BC3">
            <w:delText xml:space="preserve"> </w:delText>
          </w:r>
        </w:del>
      </w:ins>
      <w:ins w:id="427" w:author="Nick Maxwell" w:date="2017-07-04T13:06:00Z">
        <w:del w:id="428" w:author="Erin M. Buchanan" w:date="2017-07-07T15:08:00Z">
          <w:r w:rsidDel="00FC6BC3">
            <w:delText xml:space="preserve">that such relationship strengths </w:delText>
          </w:r>
        </w:del>
      </w:ins>
      <w:ins w:id="429" w:author="Nick Maxwell" w:date="2017-07-04T13:07:00Z">
        <w:del w:id="430" w:author="Erin M. Buchanan" w:date="2017-07-07T15:08:00Z">
          <w:r w:rsidDel="00FC6BC3">
            <w:delText xml:space="preserve">combined with </w:delText>
          </w:r>
        </w:del>
      </w:ins>
      <w:ins w:id="431" w:author="Nick Maxwell" w:date="2017-07-04T18:18:00Z">
        <w:del w:id="432" w:author="Erin M. Buchanan" w:date="2017-07-07T15:08:00Z">
          <w:r w:rsidR="00EA131C" w:rsidDel="00FC6BC3">
            <w:delText xml:space="preserve">subjects’ </w:delText>
          </w:r>
        </w:del>
      </w:ins>
      <w:ins w:id="433" w:author="Nick Maxwell" w:date="2017-07-04T13:07:00Z">
        <w:del w:id="434" w:author="Erin M. Buchanan" w:date="2017-07-07T15:08:00Z">
          <w:r w:rsidDel="00FC6BC3">
            <w:delText xml:space="preserve">relatedness judgments </w:delText>
          </w:r>
        </w:del>
      </w:ins>
      <w:ins w:id="435" w:author="Nick Maxwell" w:date="2017-07-04T13:06:00Z">
        <w:del w:id="436" w:author="Erin M. Buchanan" w:date="2017-07-07T15:08:00Z">
          <w:r w:rsidDel="00FC6BC3">
            <w:delText>will serve as a</w:delText>
          </w:r>
        </w:del>
      </w:ins>
      <w:ins w:id="437" w:author="Nick Maxwell" w:date="2017-07-04T13:10:00Z">
        <w:del w:id="438" w:author="Erin M. Buchanan" w:date="2017-07-07T15:08:00Z">
          <w:r w:rsidR="00303DB1" w:rsidDel="00FC6BC3">
            <w:delText>n accurate</w:delText>
          </w:r>
        </w:del>
      </w:ins>
      <w:ins w:id="439" w:author="Nick Maxwell" w:date="2017-07-04T13:06:00Z">
        <w:del w:id="440" w:author="Erin M. Buchanan" w:date="2017-07-07T15:08:00Z">
          <w:r w:rsidDel="00FC6BC3">
            <w:delText xml:space="preserve"> predictor of recall performance. Secondly, we propose that </w:delText>
          </w:r>
        </w:del>
      </w:ins>
      <w:ins w:id="441" w:author="Nick Maxwell" w:date="2017-07-04T13:11:00Z">
        <w:del w:id="442" w:author="Erin M. Buchanan" w:date="2017-07-07T15:08:00Z">
          <w:r w:rsidR="008C4CC5" w:rsidDel="00FC6BC3">
            <w:delText xml:space="preserve">participant </w:delText>
          </w:r>
        </w:del>
      </w:ins>
      <w:ins w:id="443" w:author="Nick Maxwell" w:date="2017-07-04T13:08:00Z">
        <w:del w:id="444" w:author="Erin M. Buchanan" w:date="2017-07-07T15:08:00Z">
          <w:r w:rsidDel="00FC6BC3">
            <w:delText xml:space="preserve">judgment scores can be predicted as a function of </w:delText>
          </w:r>
        </w:del>
      </w:ins>
      <w:ins w:id="445" w:author="Nick Maxwell" w:date="2017-07-04T18:13:00Z">
        <w:del w:id="446" w:author="Erin M. Buchanan" w:date="2017-07-07T15:08:00Z">
          <w:r w:rsidR="00AB6F5F" w:rsidDel="00FC6BC3">
            <w:delText xml:space="preserve">word pair </w:delText>
          </w:r>
        </w:del>
      </w:ins>
      <w:ins w:id="447" w:author="Nick Maxwell" w:date="2017-07-04T13:08:00Z">
        <w:del w:id="448" w:author="Erin M. Buchanan" w:date="2017-07-07T15:08:00Z">
          <w:r w:rsidR="00864922" w:rsidDel="00FC6BC3">
            <w:delText>relationship strength.  We then apply the</w:delText>
          </w:r>
        </w:del>
      </w:ins>
      <w:ins w:id="449" w:author="Nick Maxwell" w:date="2017-07-04T13:16:00Z">
        <w:del w:id="450" w:author="Erin M. Buchanan" w:date="2017-07-07T15:08:00Z">
          <w:r w:rsidR="005068A0" w:rsidDel="00FC6BC3">
            <w:delText xml:space="preserve"> JAM function </w:delText>
          </w:r>
        </w:del>
      </w:ins>
      <w:ins w:id="451" w:author="Nick Maxwell" w:date="2017-07-04T18:13:00Z">
        <w:del w:id="452" w:author="Erin M. Buchanan" w:date="2017-07-07T15:08:00Z">
          <w:r w:rsidR="00864922" w:rsidDel="00FC6BC3">
            <w:delText>to</w:delText>
          </w:r>
        </w:del>
      </w:ins>
      <w:ins w:id="453" w:author="Nick Maxwell" w:date="2017-07-04T13:16:00Z">
        <w:del w:id="454" w:author="Erin M. Buchanan" w:date="2017-07-07T15:08:00Z">
          <w:r w:rsidR="003F74B3" w:rsidDel="00FC6BC3">
            <w:delText xml:space="preserve"> participant </w:delText>
          </w:r>
        </w:del>
      </w:ins>
      <w:ins w:id="455" w:author="Nick Maxwell" w:date="2017-07-04T18:15:00Z">
        <w:del w:id="456" w:author="Erin M. Buchanan" w:date="2017-07-07T15:08:00Z">
          <w:r w:rsidR="00864922" w:rsidDel="00FC6BC3">
            <w:delText>response</w:delText>
          </w:r>
        </w:del>
      </w:ins>
      <w:ins w:id="457" w:author="Nick Maxwell" w:date="2017-07-04T13:16:00Z">
        <w:del w:id="458" w:author="Erin M. Buchanan" w:date="2017-07-07T15:08:00Z">
          <w:r w:rsidR="003F74B3" w:rsidDel="00FC6BC3">
            <w:delText xml:space="preserve"> data. Finally, we test whether JAM slope</w:delText>
          </w:r>
        </w:del>
      </w:ins>
      <w:ins w:id="459" w:author="Nick Maxwell" w:date="2017-07-04T18:16:00Z">
        <w:del w:id="460" w:author="Erin M. Buchanan" w:date="2017-07-07T15:08:00Z">
          <w:r w:rsidR="00BB47ED" w:rsidDel="00FC6BC3">
            <w:delText>s</w:delText>
          </w:r>
        </w:del>
      </w:ins>
      <w:ins w:id="461" w:author="Nick Maxwell" w:date="2017-07-04T13:16:00Z">
        <w:del w:id="462" w:author="Erin M. Buchanan" w:date="2017-07-07T15:08:00Z">
          <w:r w:rsidR="003F74B3" w:rsidDel="00FC6BC3">
            <w:delText xml:space="preserve"> can be </w:delText>
          </w:r>
        </w:del>
      </w:ins>
      <w:ins w:id="463" w:author="Nick Maxwell" w:date="2017-07-04T13:17:00Z">
        <w:del w:id="464" w:author="Erin M. Buchanan" w:date="2017-07-07T15:08:00Z">
          <w:r w:rsidR="003F74B3" w:rsidDel="00FC6BC3">
            <w:delText>utilized</w:delText>
          </w:r>
        </w:del>
      </w:ins>
      <w:ins w:id="465" w:author="Nick Maxwell" w:date="2017-07-04T13:16:00Z">
        <w:del w:id="466" w:author="Erin M. Buchanan" w:date="2017-07-07T15:08:00Z">
          <w:r w:rsidR="003F74B3" w:rsidDel="00FC6BC3">
            <w:delText xml:space="preserve"> </w:delText>
          </w:r>
        </w:del>
      </w:ins>
      <w:ins w:id="467" w:author="Nick Maxwell" w:date="2017-07-04T13:17:00Z">
        <w:del w:id="468" w:author="Erin M. Buchanan" w:date="2017-07-07T15:08:00Z">
          <w:r w:rsidR="003F74B3" w:rsidDel="00FC6BC3">
            <w:delText>as a predictor of recall</w:delText>
          </w:r>
        </w:del>
      </w:ins>
      <w:ins w:id="469" w:author="Nick Maxwell" w:date="2017-07-04T18:19:00Z">
        <w:del w:id="470" w:author="Erin M. Buchanan" w:date="2017-07-07T15:08:00Z">
          <w:r w:rsidR="00EA131C" w:rsidDel="00FC6BC3">
            <w:delText xml:space="preserve"> performance</w:delText>
          </w:r>
        </w:del>
      </w:ins>
      <w:ins w:id="471" w:author="Nick Maxwell" w:date="2017-07-04T13:17:00Z">
        <w:del w:id="472" w:author="Erin M. Buchanan" w:date="2017-07-07T15:08:00Z">
          <w:r w:rsidR="003F74B3" w:rsidDel="00FC6BC3">
            <w:delText>.</w:delText>
          </w:r>
        </w:del>
      </w:ins>
      <w:del w:id="473" w:author="Erin M. Buchanan" w:date="2017-07-07T15:08:00Z">
        <w:r w:rsidR="00CE5AB2" w:rsidDel="00FC6BC3">
          <w:delText xml:space="preserve"> </w:delText>
        </w:r>
        <w:r w:rsidR="00CF2EC2" w:rsidDel="00FC6BC3">
          <w:rPr>
            <w:color w:val="FF0000"/>
          </w:rPr>
          <w:delText>Start t</w:delText>
        </w:r>
        <w:r w:rsidR="00B75132" w:rsidDel="00FC6BC3">
          <w:rPr>
            <w:color w:val="FF0000"/>
          </w:rPr>
          <w:delText>ransition</w:delText>
        </w:r>
        <w:r w:rsidR="00CF2EC2" w:rsidDel="00FC6BC3">
          <w:rPr>
            <w:color w:val="FF0000"/>
          </w:rPr>
          <w:delText>ing</w:delText>
        </w:r>
        <w:r w:rsidR="00B75132" w:rsidDel="00FC6BC3">
          <w:rPr>
            <w:color w:val="FF0000"/>
          </w:rPr>
          <w:delText xml:space="preserve"> into</w:delText>
        </w:r>
        <w:r w:rsidR="00C14F60" w:rsidDel="00FC6BC3">
          <w:rPr>
            <w:color w:val="FF0000"/>
          </w:rPr>
          <w:delText xml:space="preserve"> maki stuff here.</w:delText>
        </w:r>
      </w:del>
    </w:p>
    <w:p w14:paraId="0551DF81" w14:textId="5595A3F4" w:rsidR="00717780" w:rsidDel="00FC6BC3" w:rsidRDefault="00717780">
      <w:pPr>
        <w:spacing w:line="480" w:lineRule="auto"/>
        <w:ind w:firstLine="720"/>
        <w:rPr>
          <w:del w:id="474" w:author="Erin M. Buchanan" w:date="2017-07-07T15:08:00Z"/>
          <w:color w:val="FF0000"/>
        </w:rPr>
        <w:pPrChange w:id="475" w:author="Nick Maxwell" w:date="2017-07-04T13:10:00Z">
          <w:pPr>
            <w:spacing w:line="480" w:lineRule="auto"/>
          </w:pPr>
        </w:pPrChange>
      </w:pPr>
      <w:moveToRangeStart w:id="476" w:author="Nick Maxwell" w:date="2017-07-02T12:00:00Z" w:name="move486760146"/>
      <w:moveTo w:id="477" w:author="Nick Maxwell" w:date="2017-07-02T12:00:00Z">
        <w:del w:id="478" w:author="Erin M. Buchanan" w:date="2017-07-07T15:08:00Z">
          <w:r w:rsidDel="00FC6BC3">
            <w:rPr>
              <w:color w:val="FF0000"/>
            </w:rPr>
            <w:delText xml:space="preserve">Overall JOLs what are there? As a definition, then say well other people have studied them as judgments on PAL basically. Then transitition to JAM … it is a different focus (how well do I know I can remember versus how often do I think these things go together). </w:delText>
          </w:r>
        </w:del>
      </w:moveTo>
    </w:p>
    <w:moveToRangeEnd w:id="476"/>
    <w:p w14:paraId="18C0B6B0" w14:textId="68BFB569" w:rsidR="00886AFB" w:rsidDel="00FC6BC3" w:rsidRDefault="00886AFB">
      <w:pPr>
        <w:spacing w:line="480" w:lineRule="auto"/>
        <w:ind w:firstLine="720"/>
        <w:rPr>
          <w:del w:id="479" w:author="Erin M. Buchanan" w:date="2017-07-07T15:08:00Z"/>
          <w:color w:val="FF0000"/>
        </w:rPr>
        <w:pPrChange w:id="480" w:author="Nick Maxwell" w:date="2017-07-04T18:19:00Z">
          <w:pPr>
            <w:spacing w:line="480" w:lineRule="auto"/>
          </w:pPr>
        </w:pPrChange>
      </w:pPr>
    </w:p>
    <w:p w14:paraId="342D2BA5" w14:textId="48364CFD" w:rsidR="00A500F0" w:rsidRPr="00A500F0" w:rsidDel="00FC6BC3" w:rsidRDefault="00A500F0">
      <w:pPr>
        <w:spacing w:line="480" w:lineRule="auto"/>
        <w:ind w:firstLine="720"/>
        <w:rPr>
          <w:del w:id="481" w:author="Erin M. Buchanan" w:date="2017-07-07T15:08:00Z"/>
          <w:color w:val="FF0000"/>
        </w:rPr>
        <w:pPrChange w:id="482" w:author="Nick Maxwell" w:date="2017-07-04T18:19:00Z">
          <w:pPr>
            <w:spacing w:line="480" w:lineRule="auto"/>
          </w:pPr>
        </w:pPrChange>
      </w:pPr>
      <w:del w:id="483" w:author="Erin M. Buchanan" w:date="2017-07-07T15:08:00Z">
        <w:r w:rsidDel="00FC6BC3">
          <w:rPr>
            <w:color w:val="FF0000"/>
          </w:rPr>
          <w:delText>Then start wrapping things up, hypotheses, what we propose for our study, etc etc</w:delText>
        </w:r>
      </w:del>
    </w:p>
    <w:p w14:paraId="43F02B23" w14:textId="66346657" w:rsidR="00886AFB" w:rsidRPr="00C14F60" w:rsidDel="00FC6BC3" w:rsidRDefault="00886AFB">
      <w:pPr>
        <w:spacing w:line="480" w:lineRule="auto"/>
        <w:ind w:firstLine="720"/>
        <w:rPr>
          <w:del w:id="484" w:author="Erin M. Buchanan" w:date="2017-07-07T15:08:00Z"/>
          <w:color w:val="FF0000"/>
        </w:rPr>
        <w:pPrChange w:id="485" w:author="Nick Maxwell" w:date="2017-07-04T18:19:00Z">
          <w:pPr>
            <w:spacing w:line="480" w:lineRule="auto"/>
          </w:pPr>
        </w:pPrChange>
      </w:pPr>
    </w:p>
    <w:p w14:paraId="6FB3C184" w14:textId="77777777" w:rsidR="000A1B9D" w:rsidRPr="003C26FA" w:rsidRDefault="000A1B9D">
      <w:pPr>
        <w:spacing w:line="480" w:lineRule="auto"/>
        <w:ind w:firstLine="720"/>
        <w:pPrChange w:id="486" w:author="Nick Maxwell" w:date="2017-07-04T18:19:00Z">
          <w:pPr/>
        </w:pPrChange>
      </w:pPr>
    </w:p>
    <w:sectPr w:rsidR="000A1B9D" w:rsidRPr="003C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in M. Buchanan" w:date="2017-06-30T10:18:00Z" w:initials="emb">
    <w:p w14:paraId="3BFA84E6" w14:textId="77777777" w:rsidR="00A83BD8" w:rsidRDefault="00A83BD8">
      <w:pPr>
        <w:pStyle w:val="CommentText"/>
      </w:pPr>
      <w:r>
        <w:rPr>
          <w:rStyle w:val="CommentReference"/>
        </w:rPr>
        <w:annotationRef/>
      </w:r>
      <w:r>
        <w:t xml:space="preserve">Maybe reference </w:t>
      </w:r>
      <w:proofErr w:type="spellStart"/>
      <w:r>
        <w:t>battig</w:t>
      </w:r>
      <w:proofErr w:type="spellEnd"/>
      <w:r>
        <w:t xml:space="preserve"> here since he was one of the first peeps to do this stuff </w:t>
      </w:r>
    </w:p>
  </w:comment>
  <w:comment w:id="14" w:author="Erin M. Buchanan" w:date="2017-06-30T10:19:00Z" w:initials="emb">
    <w:p w14:paraId="4C29A149" w14:textId="47DA2FD2" w:rsidR="00DA1DCC" w:rsidRDefault="00DA1DCC">
      <w:pPr>
        <w:pStyle w:val="CommentText"/>
      </w:pPr>
      <w:r>
        <w:rPr>
          <w:rStyle w:val="CommentReference"/>
        </w:rPr>
        <w:annotationRef/>
      </w:r>
      <w:r>
        <w:t xml:space="preserve">We should cite some of these databases? Or some of the studies or something here. </w:t>
      </w:r>
    </w:p>
  </w:comment>
  <w:comment w:id="28" w:author="Nick Maxwell" w:date="2017-07-01T17:32:00Z" w:initials="NM">
    <w:p w14:paraId="4DE88084" w14:textId="4CABD683" w:rsidR="00D669C1" w:rsidRDefault="00D669C1">
      <w:pPr>
        <w:pStyle w:val="CommentText"/>
      </w:pPr>
      <w:r>
        <w:rPr>
          <w:rStyle w:val="CommentReference"/>
        </w:rPr>
        <w:annotationRef/>
      </w:r>
      <w:r>
        <w:t>Add free association example</w:t>
      </w:r>
    </w:p>
  </w:comment>
  <w:comment w:id="66" w:author="Erin M. Buchanan" w:date="2017-06-30T10:25:00Z" w:initials="emb">
    <w:p w14:paraId="266DA770" w14:textId="2DBD4933" w:rsidR="00BE41B1" w:rsidRDefault="00BE41B1">
      <w:pPr>
        <w:pStyle w:val="CommentText"/>
      </w:pPr>
      <w:r>
        <w:rPr>
          <w:rStyle w:val="CommentReference"/>
        </w:rPr>
        <w:annotationRef/>
      </w:r>
      <w:r>
        <w:t xml:space="preserve">Which is interesting given association is usually defined as context co </w:t>
      </w:r>
      <w:r w:rsidR="00E25116">
        <w:t>occurrence</w:t>
      </w:r>
      <w:r>
        <w:t xml:space="preserve"> </w:t>
      </w:r>
    </w:p>
  </w:comment>
  <w:comment w:id="68" w:author="Nick Maxwell" w:date="2017-07-01T17:31:00Z" w:initials="NM">
    <w:p w14:paraId="21818100" w14:textId="47EC438E" w:rsidR="00D669C1" w:rsidRDefault="00D669C1">
      <w:pPr>
        <w:pStyle w:val="CommentText"/>
      </w:pPr>
      <w:r>
        <w:rPr>
          <w:rStyle w:val="CommentReference"/>
        </w:rPr>
        <w:annotationRef/>
      </w:r>
      <w:r>
        <w:t>Add example in this section</w:t>
      </w:r>
    </w:p>
  </w:comment>
  <w:comment w:id="89" w:author="Erin M. Buchanan" w:date="2017-06-30T10:34:00Z" w:initials="emb">
    <w:p w14:paraId="63A936CD" w14:textId="5C07F848" w:rsidR="0003093C" w:rsidRDefault="0003093C">
      <w:pPr>
        <w:pStyle w:val="CommentText"/>
      </w:pPr>
      <w:r>
        <w:rPr>
          <w:rStyle w:val="CommentReference"/>
        </w:rPr>
        <w:annotationRef/>
      </w:r>
      <w:proofErr w:type="spellStart"/>
      <w:r>
        <w:t>Ha shit</w:t>
      </w:r>
      <w:proofErr w:type="spellEnd"/>
      <w:r>
        <w:t xml:space="preserve">, I seriously have that data too, Ken McRae is going to think I just do part 2 of his research all the time. </w:t>
      </w:r>
    </w:p>
  </w:comment>
  <w:comment w:id="263" w:author="Erin M. Buchanan" w:date="2017-07-07T11:29:00Z" w:initials="emb">
    <w:p w14:paraId="2DE934EB" w14:textId="64A68169" w:rsidR="00A83144" w:rsidRDefault="00A83144">
      <w:pPr>
        <w:pStyle w:val="CommentText"/>
      </w:pPr>
      <w:r>
        <w:rPr>
          <w:rStyle w:val="CommentReference"/>
        </w:rPr>
        <w:annotationRef/>
      </w:r>
      <w:r>
        <w:t xml:space="preserve">Yes! Great transition </w:t>
      </w:r>
    </w:p>
  </w:comment>
  <w:comment w:id="272" w:author="Erin M. Buchanan" w:date="2017-07-07T11:30:00Z" w:initials="emb">
    <w:p w14:paraId="4B25DD01" w14:textId="28FB465E" w:rsidR="008027B2" w:rsidRDefault="008027B2">
      <w:pPr>
        <w:pStyle w:val="CommentText"/>
      </w:pPr>
      <w:r>
        <w:rPr>
          <w:rStyle w:val="CommentReference"/>
        </w:rPr>
        <w:annotationRef/>
      </w:r>
      <w:r>
        <w:t xml:space="preserve">We can also cite one of the </w:t>
      </w:r>
      <w:proofErr w:type="spellStart"/>
      <w:r>
        <w:t>maki</w:t>
      </w:r>
      <w:proofErr w:type="spellEnd"/>
      <w:r>
        <w:t xml:space="preserve"> studies here where he found that you get the same result if you JAM it. </w:t>
      </w:r>
    </w:p>
  </w:comment>
  <w:comment w:id="378" w:author="Erin M. Buchanan" w:date="2017-07-07T14:53:00Z" w:initials="emb">
    <w:p w14:paraId="0E7CFE1D" w14:textId="6B65572A" w:rsidR="005114B2" w:rsidRDefault="005114B2">
      <w:pPr>
        <w:pStyle w:val="CommentText"/>
      </w:pPr>
      <w:r>
        <w:rPr>
          <w:rStyle w:val="CommentReference"/>
        </w:rPr>
        <w:annotationRef/>
      </w:r>
      <w:r>
        <w:t xml:space="preserve">Note that I switched these two … so that the replication is first, then extension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FA84E6" w15:done="0"/>
  <w15:commentEx w15:paraId="4C29A149" w15:done="0"/>
  <w15:commentEx w15:paraId="4DE88084" w15:done="0"/>
  <w15:commentEx w15:paraId="266DA770" w15:done="0"/>
  <w15:commentEx w15:paraId="21818100" w15:done="0"/>
  <w15:commentEx w15:paraId="63A936CD" w15:done="0"/>
  <w15:commentEx w15:paraId="2DE934EB" w15:done="0"/>
  <w15:commentEx w15:paraId="4B25DD01" w15:done="0"/>
  <w15:commentEx w15:paraId="0E7CFE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FA84E6" w16cid:durableId="1D00EFE0"/>
  <w16cid:commentId w16cid:paraId="4C29A149" w16cid:durableId="1D00EFE1"/>
  <w16cid:commentId w16cid:paraId="4DE88084" w16cid:durableId="1D025B44"/>
  <w16cid:commentId w16cid:paraId="266DA770" w16cid:durableId="1D00EFE2"/>
  <w16cid:commentId w16cid:paraId="21818100" w16cid:durableId="1D025AEF"/>
  <w16cid:commentId w16cid:paraId="63A936CD" w16cid:durableId="1D00EF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70E6B"/>
    <w:multiLevelType w:val="hybridMultilevel"/>
    <w:tmpl w:val="8E92F94C"/>
    <w:lvl w:ilvl="0" w:tplc="24702D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n M. Buchanan">
    <w15:presenceInfo w15:providerId="None" w15:userId="Erin M. Buchanan"/>
  </w15:person>
  <w15:person w15:author="Nick Maxwell">
    <w15:presenceInfo w15:providerId="Windows Live" w15:userId="bacf485c7114c9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B2"/>
    <w:rsid w:val="00005E6D"/>
    <w:rsid w:val="00013E93"/>
    <w:rsid w:val="0002190D"/>
    <w:rsid w:val="00025291"/>
    <w:rsid w:val="000278CD"/>
    <w:rsid w:val="0003093C"/>
    <w:rsid w:val="000357A0"/>
    <w:rsid w:val="00037514"/>
    <w:rsid w:val="00045F0A"/>
    <w:rsid w:val="000500A8"/>
    <w:rsid w:val="0005152A"/>
    <w:rsid w:val="00053603"/>
    <w:rsid w:val="00062359"/>
    <w:rsid w:val="00071A9D"/>
    <w:rsid w:val="000750BE"/>
    <w:rsid w:val="00082317"/>
    <w:rsid w:val="0008234E"/>
    <w:rsid w:val="00091100"/>
    <w:rsid w:val="0009506A"/>
    <w:rsid w:val="000A0833"/>
    <w:rsid w:val="000A1B9D"/>
    <w:rsid w:val="000B3EC7"/>
    <w:rsid w:val="000C7DD0"/>
    <w:rsid w:val="000D119D"/>
    <w:rsid w:val="000F0FA7"/>
    <w:rsid w:val="001010A9"/>
    <w:rsid w:val="001028C4"/>
    <w:rsid w:val="001207C0"/>
    <w:rsid w:val="00123C5E"/>
    <w:rsid w:val="001256DB"/>
    <w:rsid w:val="00127487"/>
    <w:rsid w:val="00137683"/>
    <w:rsid w:val="001476F6"/>
    <w:rsid w:val="001545A6"/>
    <w:rsid w:val="00155DB5"/>
    <w:rsid w:val="00156D29"/>
    <w:rsid w:val="001573F6"/>
    <w:rsid w:val="00161D9C"/>
    <w:rsid w:val="00163404"/>
    <w:rsid w:val="00164C36"/>
    <w:rsid w:val="00167682"/>
    <w:rsid w:val="00167A36"/>
    <w:rsid w:val="0017618F"/>
    <w:rsid w:val="001831F6"/>
    <w:rsid w:val="001944DD"/>
    <w:rsid w:val="00194CF8"/>
    <w:rsid w:val="001A4505"/>
    <w:rsid w:val="001A4B69"/>
    <w:rsid w:val="001A6FFB"/>
    <w:rsid w:val="001B799D"/>
    <w:rsid w:val="001C1F3F"/>
    <w:rsid w:val="001E1D6B"/>
    <w:rsid w:val="001E214A"/>
    <w:rsid w:val="001F469A"/>
    <w:rsid w:val="00202C81"/>
    <w:rsid w:val="002075E4"/>
    <w:rsid w:val="00212E27"/>
    <w:rsid w:val="00213FD3"/>
    <w:rsid w:val="002169B8"/>
    <w:rsid w:val="0023482A"/>
    <w:rsid w:val="00243212"/>
    <w:rsid w:val="00270726"/>
    <w:rsid w:val="00272CAF"/>
    <w:rsid w:val="00274669"/>
    <w:rsid w:val="00274D9F"/>
    <w:rsid w:val="00286CE5"/>
    <w:rsid w:val="00286CF6"/>
    <w:rsid w:val="00293BA1"/>
    <w:rsid w:val="002A1321"/>
    <w:rsid w:val="002A3325"/>
    <w:rsid w:val="002A36A1"/>
    <w:rsid w:val="002B0194"/>
    <w:rsid w:val="002B619C"/>
    <w:rsid w:val="002C60EE"/>
    <w:rsid w:val="002D05E6"/>
    <w:rsid w:val="002D20E8"/>
    <w:rsid w:val="002D3B44"/>
    <w:rsid w:val="002D528A"/>
    <w:rsid w:val="002E7B37"/>
    <w:rsid w:val="002F185D"/>
    <w:rsid w:val="002F47BC"/>
    <w:rsid w:val="00301538"/>
    <w:rsid w:val="00303DB1"/>
    <w:rsid w:val="0031521D"/>
    <w:rsid w:val="00322B35"/>
    <w:rsid w:val="00323CF2"/>
    <w:rsid w:val="00337159"/>
    <w:rsid w:val="00352D1E"/>
    <w:rsid w:val="00364215"/>
    <w:rsid w:val="0038516A"/>
    <w:rsid w:val="00397BE8"/>
    <w:rsid w:val="003A4359"/>
    <w:rsid w:val="003B463C"/>
    <w:rsid w:val="003C26FA"/>
    <w:rsid w:val="003C37A4"/>
    <w:rsid w:val="003D3A2F"/>
    <w:rsid w:val="003D4DA8"/>
    <w:rsid w:val="003E111A"/>
    <w:rsid w:val="003F3101"/>
    <w:rsid w:val="003F6973"/>
    <w:rsid w:val="003F6AFD"/>
    <w:rsid w:val="003F74B3"/>
    <w:rsid w:val="004109DC"/>
    <w:rsid w:val="00417C4C"/>
    <w:rsid w:val="00421D3C"/>
    <w:rsid w:val="00425D04"/>
    <w:rsid w:val="00426383"/>
    <w:rsid w:val="00433DA6"/>
    <w:rsid w:val="004345D2"/>
    <w:rsid w:val="004427C6"/>
    <w:rsid w:val="00456B74"/>
    <w:rsid w:val="00467850"/>
    <w:rsid w:val="00467934"/>
    <w:rsid w:val="0047682F"/>
    <w:rsid w:val="004837F2"/>
    <w:rsid w:val="00494C63"/>
    <w:rsid w:val="004A67F2"/>
    <w:rsid w:val="004B037F"/>
    <w:rsid w:val="004B1E8F"/>
    <w:rsid w:val="004B25BD"/>
    <w:rsid w:val="004B2C65"/>
    <w:rsid w:val="004B3CB2"/>
    <w:rsid w:val="004B4709"/>
    <w:rsid w:val="004B7754"/>
    <w:rsid w:val="004F43B7"/>
    <w:rsid w:val="004F4895"/>
    <w:rsid w:val="004F5096"/>
    <w:rsid w:val="004F52CB"/>
    <w:rsid w:val="004F5BA2"/>
    <w:rsid w:val="00505309"/>
    <w:rsid w:val="0050688E"/>
    <w:rsid w:val="005068A0"/>
    <w:rsid w:val="005114B2"/>
    <w:rsid w:val="005117AB"/>
    <w:rsid w:val="00533D7F"/>
    <w:rsid w:val="005402FC"/>
    <w:rsid w:val="00542885"/>
    <w:rsid w:val="0054476F"/>
    <w:rsid w:val="00557704"/>
    <w:rsid w:val="00557962"/>
    <w:rsid w:val="0056377E"/>
    <w:rsid w:val="005678A1"/>
    <w:rsid w:val="00574FCE"/>
    <w:rsid w:val="005770E1"/>
    <w:rsid w:val="00593393"/>
    <w:rsid w:val="005A2400"/>
    <w:rsid w:val="005B5F03"/>
    <w:rsid w:val="005B7593"/>
    <w:rsid w:val="005C3A74"/>
    <w:rsid w:val="005C716D"/>
    <w:rsid w:val="00600D4B"/>
    <w:rsid w:val="0060766E"/>
    <w:rsid w:val="0061428F"/>
    <w:rsid w:val="00631956"/>
    <w:rsid w:val="00654B2E"/>
    <w:rsid w:val="006629FF"/>
    <w:rsid w:val="00670030"/>
    <w:rsid w:val="006737E7"/>
    <w:rsid w:val="00680527"/>
    <w:rsid w:val="0069352E"/>
    <w:rsid w:val="00693980"/>
    <w:rsid w:val="00697AA3"/>
    <w:rsid w:val="006A20C2"/>
    <w:rsid w:val="006B6D74"/>
    <w:rsid w:val="006B78A6"/>
    <w:rsid w:val="006C6418"/>
    <w:rsid w:val="006E208F"/>
    <w:rsid w:val="00702E0A"/>
    <w:rsid w:val="00702EDD"/>
    <w:rsid w:val="00710F0C"/>
    <w:rsid w:val="00716BC4"/>
    <w:rsid w:val="00717780"/>
    <w:rsid w:val="0074310C"/>
    <w:rsid w:val="0074614C"/>
    <w:rsid w:val="00754EB5"/>
    <w:rsid w:val="00755F14"/>
    <w:rsid w:val="00756793"/>
    <w:rsid w:val="00762615"/>
    <w:rsid w:val="00770697"/>
    <w:rsid w:val="00776856"/>
    <w:rsid w:val="00777DAE"/>
    <w:rsid w:val="00793B84"/>
    <w:rsid w:val="007A7ABC"/>
    <w:rsid w:val="007A7C84"/>
    <w:rsid w:val="007B1A05"/>
    <w:rsid w:val="007B34F4"/>
    <w:rsid w:val="007B42A1"/>
    <w:rsid w:val="007C759A"/>
    <w:rsid w:val="007D171D"/>
    <w:rsid w:val="007D6FF1"/>
    <w:rsid w:val="007D73A2"/>
    <w:rsid w:val="007E1397"/>
    <w:rsid w:val="007F71B9"/>
    <w:rsid w:val="0080276D"/>
    <w:rsid w:val="008027B2"/>
    <w:rsid w:val="00803DBE"/>
    <w:rsid w:val="0081406A"/>
    <w:rsid w:val="008235B2"/>
    <w:rsid w:val="00824E0C"/>
    <w:rsid w:val="00832078"/>
    <w:rsid w:val="00835632"/>
    <w:rsid w:val="008378E2"/>
    <w:rsid w:val="008404B0"/>
    <w:rsid w:val="00854F3E"/>
    <w:rsid w:val="00855BF3"/>
    <w:rsid w:val="00856945"/>
    <w:rsid w:val="00864922"/>
    <w:rsid w:val="0086519E"/>
    <w:rsid w:val="00866A68"/>
    <w:rsid w:val="00870777"/>
    <w:rsid w:val="0087215E"/>
    <w:rsid w:val="00882B60"/>
    <w:rsid w:val="00883FA5"/>
    <w:rsid w:val="008861F1"/>
    <w:rsid w:val="00886AFB"/>
    <w:rsid w:val="00886E37"/>
    <w:rsid w:val="00893E4E"/>
    <w:rsid w:val="00896DAF"/>
    <w:rsid w:val="008A5269"/>
    <w:rsid w:val="008B218D"/>
    <w:rsid w:val="008C396A"/>
    <w:rsid w:val="008C4CC5"/>
    <w:rsid w:val="008D2D6C"/>
    <w:rsid w:val="008E2CD9"/>
    <w:rsid w:val="008E33B8"/>
    <w:rsid w:val="008E5038"/>
    <w:rsid w:val="00901033"/>
    <w:rsid w:val="00906650"/>
    <w:rsid w:val="00906798"/>
    <w:rsid w:val="00925200"/>
    <w:rsid w:val="00926117"/>
    <w:rsid w:val="00933BFB"/>
    <w:rsid w:val="00950A82"/>
    <w:rsid w:val="00953AED"/>
    <w:rsid w:val="00954B4A"/>
    <w:rsid w:val="00956806"/>
    <w:rsid w:val="00962A99"/>
    <w:rsid w:val="00964F15"/>
    <w:rsid w:val="0096784D"/>
    <w:rsid w:val="00967CF2"/>
    <w:rsid w:val="00975368"/>
    <w:rsid w:val="00980014"/>
    <w:rsid w:val="0098158C"/>
    <w:rsid w:val="009842AC"/>
    <w:rsid w:val="009B3953"/>
    <w:rsid w:val="009B4E2F"/>
    <w:rsid w:val="009C2041"/>
    <w:rsid w:val="009D4B94"/>
    <w:rsid w:val="009E288F"/>
    <w:rsid w:val="009E3872"/>
    <w:rsid w:val="009F04A7"/>
    <w:rsid w:val="00A01E63"/>
    <w:rsid w:val="00A07EA9"/>
    <w:rsid w:val="00A173CE"/>
    <w:rsid w:val="00A26ED6"/>
    <w:rsid w:val="00A40EFC"/>
    <w:rsid w:val="00A500F0"/>
    <w:rsid w:val="00A511A8"/>
    <w:rsid w:val="00A60B6D"/>
    <w:rsid w:val="00A7693D"/>
    <w:rsid w:val="00A77AC1"/>
    <w:rsid w:val="00A823D9"/>
    <w:rsid w:val="00A83144"/>
    <w:rsid w:val="00A835FB"/>
    <w:rsid w:val="00A83BD8"/>
    <w:rsid w:val="00A9044C"/>
    <w:rsid w:val="00A9394F"/>
    <w:rsid w:val="00AA1F99"/>
    <w:rsid w:val="00AB6C71"/>
    <w:rsid w:val="00AB6F5F"/>
    <w:rsid w:val="00AC0325"/>
    <w:rsid w:val="00AC0582"/>
    <w:rsid w:val="00AC7951"/>
    <w:rsid w:val="00AC7A6F"/>
    <w:rsid w:val="00AD1315"/>
    <w:rsid w:val="00AD6565"/>
    <w:rsid w:val="00AE0DCD"/>
    <w:rsid w:val="00AE225C"/>
    <w:rsid w:val="00AF6F9B"/>
    <w:rsid w:val="00B06B69"/>
    <w:rsid w:val="00B10C30"/>
    <w:rsid w:val="00B46258"/>
    <w:rsid w:val="00B560B9"/>
    <w:rsid w:val="00B57BC2"/>
    <w:rsid w:val="00B6081F"/>
    <w:rsid w:val="00B638EF"/>
    <w:rsid w:val="00B64BEE"/>
    <w:rsid w:val="00B64D2A"/>
    <w:rsid w:val="00B7447C"/>
    <w:rsid w:val="00B74497"/>
    <w:rsid w:val="00B75132"/>
    <w:rsid w:val="00B77A09"/>
    <w:rsid w:val="00B807A5"/>
    <w:rsid w:val="00B85430"/>
    <w:rsid w:val="00B905A9"/>
    <w:rsid w:val="00BA1F8B"/>
    <w:rsid w:val="00BA2F36"/>
    <w:rsid w:val="00BA685D"/>
    <w:rsid w:val="00BB47ED"/>
    <w:rsid w:val="00BB53D1"/>
    <w:rsid w:val="00BB5F85"/>
    <w:rsid w:val="00BD009E"/>
    <w:rsid w:val="00BD01F6"/>
    <w:rsid w:val="00BD1CB7"/>
    <w:rsid w:val="00BE41B1"/>
    <w:rsid w:val="00BE4CE6"/>
    <w:rsid w:val="00BF5E51"/>
    <w:rsid w:val="00C03A48"/>
    <w:rsid w:val="00C14F60"/>
    <w:rsid w:val="00C23BBF"/>
    <w:rsid w:val="00C40DE8"/>
    <w:rsid w:val="00C41712"/>
    <w:rsid w:val="00C469BC"/>
    <w:rsid w:val="00C54DF4"/>
    <w:rsid w:val="00C61231"/>
    <w:rsid w:val="00C679D8"/>
    <w:rsid w:val="00C715AB"/>
    <w:rsid w:val="00C75ED1"/>
    <w:rsid w:val="00C81E18"/>
    <w:rsid w:val="00C92D10"/>
    <w:rsid w:val="00CC5321"/>
    <w:rsid w:val="00CD1DCC"/>
    <w:rsid w:val="00CD55E2"/>
    <w:rsid w:val="00CE2B47"/>
    <w:rsid w:val="00CE5AB2"/>
    <w:rsid w:val="00CF1957"/>
    <w:rsid w:val="00CF2EC2"/>
    <w:rsid w:val="00CF43B1"/>
    <w:rsid w:val="00CF5FE8"/>
    <w:rsid w:val="00CF7AD6"/>
    <w:rsid w:val="00D06327"/>
    <w:rsid w:val="00D107D7"/>
    <w:rsid w:val="00D1201E"/>
    <w:rsid w:val="00D132A9"/>
    <w:rsid w:val="00D2112E"/>
    <w:rsid w:val="00D27D75"/>
    <w:rsid w:val="00D464E1"/>
    <w:rsid w:val="00D46908"/>
    <w:rsid w:val="00D669C1"/>
    <w:rsid w:val="00D74117"/>
    <w:rsid w:val="00D74C5F"/>
    <w:rsid w:val="00D80319"/>
    <w:rsid w:val="00DA1DCC"/>
    <w:rsid w:val="00DA77DE"/>
    <w:rsid w:val="00DB08FA"/>
    <w:rsid w:val="00DB0C31"/>
    <w:rsid w:val="00DB664B"/>
    <w:rsid w:val="00DC76DB"/>
    <w:rsid w:val="00DD2456"/>
    <w:rsid w:val="00DD2788"/>
    <w:rsid w:val="00DD7C77"/>
    <w:rsid w:val="00DF0006"/>
    <w:rsid w:val="00DF5598"/>
    <w:rsid w:val="00E02F03"/>
    <w:rsid w:val="00E116B8"/>
    <w:rsid w:val="00E177BE"/>
    <w:rsid w:val="00E24AED"/>
    <w:rsid w:val="00E24F21"/>
    <w:rsid w:val="00E25116"/>
    <w:rsid w:val="00E26892"/>
    <w:rsid w:val="00E31CF2"/>
    <w:rsid w:val="00E320F9"/>
    <w:rsid w:val="00E43B2D"/>
    <w:rsid w:val="00E44D55"/>
    <w:rsid w:val="00E464BB"/>
    <w:rsid w:val="00E503A1"/>
    <w:rsid w:val="00E557BA"/>
    <w:rsid w:val="00E70056"/>
    <w:rsid w:val="00E726BD"/>
    <w:rsid w:val="00E8005B"/>
    <w:rsid w:val="00E83D6F"/>
    <w:rsid w:val="00E90674"/>
    <w:rsid w:val="00E90DDD"/>
    <w:rsid w:val="00E972EA"/>
    <w:rsid w:val="00E97611"/>
    <w:rsid w:val="00EA131C"/>
    <w:rsid w:val="00EA3C7D"/>
    <w:rsid w:val="00EA5821"/>
    <w:rsid w:val="00EB1380"/>
    <w:rsid w:val="00EE3BC4"/>
    <w:rsid w:val="00EE6A00"/>
    <w:rsid w:val="00EF31D2"/>
    <w:rsid w:val="00EF4400"/>
    <w:rsid w:val="00F15843"/>
    <w:rsid w:val="00F16B3A"/>
    <w:rsid w:val="00F36E02"/>
    <w:rsid w:val="00F46EBB"/>
    <w:rsid w:val="00F470A4"/>
    <w:rsid w:val="00F65A0F"/>
    <w:rsid w:val="00F65D2C"/>
    <w:rsid w:val="00F811D0"/>
    <w:rsid w:val="00F84B05"/>
    <w:rsid w:val="00F9469E"/>
    <w:rsid w:val="00FA09C0"/>
    <w:rsid w:val="00FB42BE"/>
    <w:rsid w:val="00FB73A7"/>
    <w:rsid w:val="00FC284B"/>
    <w:rsid w:val="00FC3559"/>
    <w:rsid w:val="00FC64FF"/>
    <w:rsid w:val="00FC6BC3"/>
    <w:rsid w:val="00FD43BC"/>
    <w:rsid w:val="00FE0DC2"/>
    <w:rsid w:val="00FE5A40"/>
    <w:rsid w:val="00FF082D"/>
    <w:rsid w:val="00FF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3E3A"/>
  <w15:chartTrackingRefBased/>
  <w15:docId w15:val="{1DE93E1B-1752-4A8D-BD0D-3389BBC2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3B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B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B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B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BD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D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114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14B2"/>
    <w:rPr>
      <w:i/>
      <w:iCs/>
    </w:rPr>
  </w:style>
  <w:style w:type="paragraph" w:styleId="ListParagraph">
    <w:name w:val="List Paragraph"/>
    <w:basedOn w:val="Normal"/>
    <w:uiPriority w:val="34"/>
    <w:qFormat/>
    <w:rsid w:val="0051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4E6A-D5B4-5149-9FF6-FCFC9E68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7</Pages>
  <Words>2491</Words>
  <Characters>14200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Erin M. Buchanan</cp:lastModifiedBy>
  <cp:revision>144</cp:revision>
  <dcterms:created xsi:type="dcterms:W3CDTF">2017-07-01T04:47:00Z</dcterms:created>
  <dcterms:modified xsi:type="dcterms:W3CDTF">2017-07-07T19:08:00Z</dcterms:modified>
</cp:coreProperties>
</file>